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FF" w:rsidRPr="009B2355" w:rsidRDefault="000750E5">
      <w:pPr>
        <w:rPr>
          <w:sz w:val="28"/>
          <w:szCs w:val="28"/>
        </w:rPr>
      </w:pPr>
      <w:r w:rsidRPr="009B2355">
        <w:rPr>
          <w:sz w:val="28"/>
          <w:szCs w:val="28"/>
        </w:rPr>
        <w:t>1. Introduction</w:t>
      </w:r>
    </w:p>
    <w:p w:rsidR="00DE2060" w:rsidRDefault="000750E5" w:rsidP="009850A2">
      <w:pPr>
        <w:jc w:val="both"/>
        <w:rPr>
          <w:sz w:val="28"/>
          <w:szCs w:val="28"/>
        </w:rPr>
      </w:pPr>
      <w:r w:rsidRPr="009B2355">
        <w:rPr>
          <w:sz w:val="28"/>
          <w:szCs w:val="28"/>
        </w:rPr>
        <w:tab/>
      </w:r>
      <w:r w:rsidR="00797F33" w:rsidRPr="009B2355">
        <w:rPr>
          <w:sz w:val="28"/>
          <w:szCs w:val="28"/>
        </w:rPr>
        <w:t>The idea for this project is to create a web app that allows users to video/audio call each other over the internet. The app will run using only JavaScript, which will handle both the client side and the server side.</w:t>
      </w:r>
    </w:p>
    <w:p w:rsidR="009850A2" w:rsidRPr="009B2355" w:rsidRDefault="00797F33" w:rsidP="009850A2">
      <w:pPr>
        <w:jc w:val="both"/>
        <w:rPr>
          <w:sz w:val="28"/>
          <w:szCs w:val="28"/>
        </w:rPr>
      </w:pPr>
      <w:r w:rsidRPr="009B2355">
        <w:rPr>
          <w:sz w:val="28"/>
          <w:szCs w:val="28"/>
        </w:rPr>
        <w:t xml:space="preserve"> The improvement to an app like this ove</w:t>
      </w:r>
      <w:r w:rsidR="00DE2060">
        <w:rPr>
          <w:sz w:val="28"/>
          <w:szCs w:val="28"/>
        </w:rPr>
        <w:t>r other competitors such as S</w:t>
      </w:r>
      <w:r w:rsidRPr="009B2355">
        <w:rPr>
          <w:sz w:val="28"/>
          <w:szCs w:val="28"/>
        </w:rPr>
        <w:t>kype is that no other programmes are needed to be installed to call another user</w:t>
      </w:r>
      <w:r w:rsidR="00DE2060">
        <w:rPr>
          <w:sz w:val="28"/>
          <w:szCs w:val="28"/>
        </w:rPr>
        <w:t>.</w:t>
      </w:r>
      <w:ins w:id="0" w:author="Marian Mc Donnell" w:date="2014-10-16T14:39:00Z">
        <w:r w:rsidR="00DE2060">
          <w:rPr>
            <w:sz w:val="28"/>
            <w:szCs w:val="28"/>
          </w:rPr>
          <w:t xml:space="preserve"> </w:t>
        </w:r>
      </w:ins>
      <w:r w:rsidR="00DE2060">
        <w:rPr>
          <w:sz w:val="28"/>
          <w:szCs w:val="28"/>
        </w:rPr>
        <w:t>A</w:t>
      </w:r>
      <w:r w:rsidRPr="009B2355">
        <w:rPr>
          <w:sz w:val="28"/>
          <w:szCs w:val="28"/>
        </w:rPr>
        <w:t xml:space="preserve">s long as the </w:t>
      </w:r>
      <w:r w:rsidR="00CA2211" w:rsidRPr="009B2355">
        <w:rPr>
          <w:sz w:val="28"/>
          <w:szCs w:val="28"/>
        </w:rPr>
        <w:t>user’s</w:t>
      </w:r>
      <w:r w:rsidRPr="009B2355">
        <w:rPr>
          <w:sz w:val="28"/>
          <w:szCs w:val="28"/>
        </w:rPr>
        <w:t xml:space="preserve"> internet browser uses JavaScript</w:t>
      </w:r>
      <w:r w:rsidR="00DE2060">
        <w:rPr>
          <w:sz w:val="28"/>
          <w:szCs w:val="28"/>
        </w:rPr>
        <w:t>,</w:t>
      </w:r>
      <w:r w:rsidRPr="009B2355">
        <w:rPr>
          <w:sz w:val="28"/>
          <w:szCs w:val="28"/>
        </w:rPr>
        <w:t xml:space="preserve"> then the app can be </w:t>
      </w:r>
      <w:r w:rsidR="009850A2" w:rsidRPr="009B2355">
        <w:rPr>
          <w:sz w:val="28"/>
          <w:szCs w:val="28"/>
        </w:rPr>
        <w:t>used. There are a number of benefits to using an app that runs purely on JavaScript:</w:t>
      </w:r>
    </w:p>
    <w:p w:rsidR="009850A2" w:rsidRDefault="009850A2" w:rsidP="00DE2060">
      <w:pPr>
        <w:pStyle w:val="ListParagraph"/>
        <w:numPr>
          <w:ilvl w:val="0"/>
          <w:numId w:val="1"/>
        </w:numPr>
        <w:jc w:val="both"/>
        <w:rPr>
          <w:ins w:id="1" w:author="Marian Mc Donnell" w:date="2014-10-16T14:39:00Z"/>
          <w:sz w:val="28"/>
          <w:szCs w:val="28"/>
        </w:rPr>
      </w:pPr>
      <w:r w:rsidRPr="00DE2060">
        <w:rPr>
          <w:sz w:val="28"/>
          <w:szCs w:val="28"/>
        </w:rPr>
        <w:t>No other application needs to be installed, saving memory.</w:t>
      </w:r>
    </w:p>
    <w:p w:rsidR="00DE2060" w:rsidRPr="00DE2060" w:rsidRDefault="00DE2060" w:rsidP="00DE206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ins w:id="2" w:author="Marian Mc Donnell" w:date="2014-10-16T14:39:00Z">
        <w:r>
          <w:rPr>
            <w:sz w:val="28"/>
            <w:szCs w:val="28"/>
          </w:rPr>
          <w:t>Update advantage</w:t>
        </w:r>
      </w:ins>
    </w:p>
    <w:p w:rsidR="00DE2060" w:rsidRPr="00DE2060" w:rsidRDefault="00DE2060" w:rsidP="00DE2060">
      <w:pPr>
        <w:pStyle w:val="ListParagraph"/>
        <w:ind w:left="1800"/>
        <w:jc w:val="both"/>
        <w:rPr>
          <w:sz w:val="28"/>
          <w:szCs w:val="28"/>
        </w:rPr>
      </w:pPr>
      <w:ins w:id="3" w:author="Marian Mc Donnell" w:date="2014-10-16T14:39:00Z">
        <w:r>
          <w:rPr>
            <w:sz w:val="28"/>
            <w:szCs w:val="28"/>
          </w:rPr>
          <w:t xml:space="preserve">More on issues on Updating and </w:t>
        </w:r>
      </w:ins>
      <w:r>
        <w:rPr>
          <w:sz w:val="28"/>
          <w:szCs w:val="28"/>
        </w:rPr>
        <w:t>Memory issues with Skype</w:t>
      </w:r>
    </w:p>
    <w:p w:rsidR="000750E5" w:rsidRPr="00DE2060" w:rsidRDefault="009850A2">
      <w:pPr>
        <w:pStyle w:val="ListParagraph"/>
        <w:numPr>
          <w:ilvl w:val="0"/>
          <w:numId w:val="1"/>
        </w:numPr>
        <w:jc w:val="both"/>
        <w:rPr>
          <w:ins w:id="4" w:author="Marian Mc Donnell" w:date="2014-10-16T14:40:00Z"/>
          <w:sz w:val="28"/>
          <w:szCs w:val="28"/>
          <w:rPrChange w:id="5" w:author="Marian Mc Donnell" w:date="2014-10-16T14:40:00Z">
            <w:rPr>
              <w:ins w:id="6" w:author="Marian Mc Donnell" w:date="2014-10-16T14:40:00Z"/>
            </w:rPr>
          </w:rPrChange>
        </w:rPr>
        <w:pPrChange w:id="7" w:author="Marian Mc Donnell" w:date="2014-10-16T14:40:00Z">
          <w:pPr>
            <w:jc w:val="both"/>
          </w:pPr>
        </w:pPrChange>
      </w:pPr>
      <w:del w:id="8" w:author="Marian Mc Donnell" w:date="2014-10-16T14:40:00Z">
        <w:r w:rsidRPr="00DE2060" w:rsidDel="00DE2060">
          <w:rPr>
            <w:sz w:val="28"/>
            <w:szCs w:val="28"/>
            <w:rPrChange w:id="9" w:author="Marian Mc Donnell" w:date="2014-10-16T14:40:00Z">
              <w:rPr/>
            </w:rPrChange>
          </w:rPr>
          <w:tab/>
        </w:r>
        <w:r w:rsidRPr="00DE2060" w:rsidDel="00DE2060">
          <w:rPr>
            <w:sz w:val="28"/>
            <w:szCs w:val="28"/>
            <w:rPrChange w:id="10" w:author="Marian Mc Donnell" w:date="2014-10-16T14:40:00Z">
              <w:rPr/>
            </w:rPrChange>
          </w:rPr>
          <w:tab/>
          <w:delText xml:space="preserve">2. </w:delText>
        </w:r>
      </w:del>
      <w:r w:rsidRPr="00DE2060">
        <w:rPr>
          <w:sz w:val="28"/>
          <w:szCs w:val="28"/>
          <w:rPrChange w:id="11" w:author="Marian Mc Donnell" w:date="2014-10-16T14:40:00Z">
            <w:rPr/>
          </w:rPrChange>
        </w:rPr>
        <w:t xml:space="preserve">Any user </w:t>
      </w:r>
      <w:del w:id="12" w:author="Marian Mc Donnell" w:date="2014-10-16T14:40:00Z">
        <w:r w:rsidRPr="00DE2060" w:rsidDel="00DE2060">
          <w:rPr>
            <w:sz w:val="28"/>
            <w:szCs w:val="28"/>
            <w:rPrChange w:id="13" w:author="Marian Mc Donnell" w:date="2014-10-16T14:40:00Z">
              <w:rPr/>
            </w:rPrChange>
          </w:rPr>
          <w:delText xml:space="preserve">using a computer </w:delText>
        </w:r>
      </w:del>
      <w:r w:rsidRPr="00DE2060">
        <w:rPr>
          <w:sz w:val="28"/>
          <w:szCs w:val="28"/>
          <w:rPrChange w:id="14" w:author="Marian Mc Donnell" w:date="2014-10-16T14:40:00Z">
            <w:rPr/>
          </w:rPrChange>
        </w:rPr>
        <w:t xml:space="preserve">without administrator rights </w:t>
      </w:r>
      <w:r w:rsidR="000E68F9" w:rsidRPr="00DE2060">
        <w:rPr>
          <w:sz w:val="28"/>
          <w:szCs w:val="28"/>
          <w:rPrChange w:id="15" w:author="Marian Mc Donnell" w:date="2014-10-16T14:40:00Z">
            <w:rPr/>
          </w:rPrChange>
        </w:rPr>
        <w:t>can call</w:t>
      </w:r>
      <w:r w:rsidR="000E68F9" w:rsidRPr="00DE2060">
        <w:rPr>
          <w:sz w:val="28"/>
          <w:szCs w:val="28"/>
          <w:rPrChange w:id="16" w:author="Marian Mc Donnell" w:date="2014-10-16T14:40:00Z">
            <w:rPr/>
          </w:rPrChange>
        </w:rPr>
        <w:tab/>
      </w:r>
      <w:r w:rsidR="000E68F9" w:rsidRPr="00DE2060">
        <w:rPr>
          <w:sz w:val="28"/>
          <w:szCs w:val="28"/>
          <w:rPrChange w:id="17" w:author="Marian Mc Donnell" w:date="2014-10-16T14:40:00Z">
            <w:rPr/>
          </w:rPrChange>
        </w:rPr>
        <w:tab/>
        <w:t xml:space="preserve">     another user as</w:t>
      </w:r>
      <w:r w:rsidRPr="00DE2060">
        <w:rPr>
          <w:sz w:val="28"/>
          <w:szCs w:val="28"/>
          <w:rPrChange w:id="18" w:author="Marian Mc Donnell" w:date="2014-10-16T14:40:00Z">
            <w:rPr/>
          </w:rPrChange>
        </w:rPr>
        <w:t xml:space="preserve"> no programme needs to be installed.</w:t>
      </w:r>
    </w:p>
    <w:p w:rsidR="00DE2060" w:rsidRPr="00DE2060" w:rsidRDefault="00DE2060">
      <w:pPr>
        <w:pStyle w:val="ListParagraph"/>
        <w:ind w:left="1800"/>
        <w:jc w:val="both"/>
        <w:rPr>
          <w:sz w:val="28"/>
          <w:szCs w:val="28"/>
          <w:rPrChange w:id="19" w:author="Marian Mc Donnell" w:date="2014-10-16T14:40:00Z">
            <w:rPr/>
          </w:rPrChange>
        </w:rPr>
        <w:pPrChange w:id="20" w:author="Marian Mc Donnell" w:date="2014-10-16T14:40:00Z">
          <w:pPr>
            <w:jc w:val="both"/>
          </w:pPr>
        </w:pPrChange>
      </w:pPr>
      <w:ins w:id="21" w:author="Marian Mc Donnell" w:date="2014-10-16T14:40:00Z">
        <w:r>
          <w:rPr>
            <w:sz w:val="28"/>
            <w:szCs w:val="28"/>
          </w:rPr>
          <w:t>Another sentence to expand…</w:t>
        </w:r>
      </w:ins>
    </w:p>
    <w:p w:rsidR="00FE0319" w:rsidRPr="009B2355" w:rsidRDefault="00FE0319" w:rsidP="009850A2">
      <w:pPr>
        <w:jc w:val="both"/>
        <w:rPr>
          <w:sz w:val="28"/>
          <w:szCs w:val="28"/>
        </w:rPr>
      </w:pPr>
    </w:p>
    <w:p w:rsidR="00FE0319" w:rsidRDefault="00FE0319" w:rsidP="009850A2">
      <w:pPr>
        <w:jc w:val="both"/>
        <w:rPr>
          <w:ins w:id="22" w:author="Marian Mc Donnell" w:date="2014-10-16T14:47:00Z"/>
          <w:sz w:val="28"/>
          <w:szCs w:val="28"/>
        </w:rPr>
      </w:pPr>
      <w:r w:rsidRPr="009B2355">
        <w:rPr>
          <w:sz w:val="28"/>
          <w:szCs w:val="28"/>
        </w:rPr>
        <w:t>2. Requirements Analysis</w:t>
      </w:r>
    </w:p>
    <w:p w:rsidR="00DE2060" w:rsidRPr="000E565A" w:rsidRDefault="00DE2060">
      <w:pPr>
        <w:rPr>
          <w:ins w:id="23" w:author="Marian Mc Donnell" w:date="2014-10-16T14:47:00Z"/>
          <w:rFonts w:ascii="Calibri" w:eastAsia="Calibri" w:hAnsi="Calibri" w:cs="Calibri"/>
          <w:b/>
          <w:sz w:val="28"/>
          <w:szCs w:val="28"/>
          <w:rPrChange w:id="24" w:author="Marian Mc Donnell" w:date="2014-10-16T14:53:00Z">
            <w:rPr>
              <w:ins w:id="25" w:author="Marian Mc Donnell" w:date="2014-10-16T14:47:00Z"/>
              <w:sz w:val="28"/>
              <w:szCs w:val="28"/>
            </w:rPr>
          </w:rPrChange>
        </w:rPr>
        <w:pPrChange w:id="26" w:author="Marian Mc Donnell" w:date="2014-10-16T14:48:00Z">
          <w:pPr>
            <w:jc w:val="both"/>
          </w:pPr>
        </w:pPrChange>
      </w:pPr>
      <w:ins w:id="27" w:author="Marian Mc Donnell" w:date="2014-10-16T14:48:00Z">
        <w:r w:rsidRPr="000E565A">
          <w:rPr>
            <w:rFonts w:ascii="Calibri" w:eastAsia="Calibri" w:hAnsi="Calibri" w:cs="Calibri"/>
            <w:b/>
            <w:sz w:val="28"/>
            <w:szCs w:val="28"/>
            <w:rPrChange w:id="28" w:author="Marian Mc Donnell" w:date="2014-10-16T14:53:00Z">
              <w:rPr>
                <w:sz w:val="28"/>
                <w:szCs w:val="28"/>
              </w:rPr>
            </w:rPrChange>
          </w:rPr>
          <w:t>User requirements</w:t>
        </w:r>
      </w:ins>
    </w:p>
    <w:p w:rsidR="00DE2060" w:rsidRPr="000E565A" w:rsidRDefault="00DE2060">
      <w:pPr>
        <w:rPr>
          <w:ins w:id="29" w:author="Marian Mc Donnell" w:date="2014-10-16T14:47:00Z"/>
          <w:rFonts w:ascii="Calibri" w:eastAsia="Calibri" w:hAnsi="Calibri" w:cs="Calibri"/>
          <w:sz w:val="28"/>
          <w:szCs w:val="28"/>
          <w:rPrChange w:id="30" w:author="Marian Mc Donnell" w:date="2014-10-16T14:48:00Z">
            <w:rPr>
              <w:ins w:id="31" w:author="Marian Mc Donnell" w:date="2014-10-16T14:47:00Z"/>
              <w:sz w:val="28"/>
              <w:szCs w:val="28"/>
            </w:rPr>
          </w:rPrChange>
        </w:rPr>
        <w:pPrChange w:id="32" w:author="Marian Mc Donnell" w:date="2014-10-16T14:48:00Z">
          <w:pPr>
            <w:jc w:val="both"/>
          </w:pPr>
        </w:pPrChange>
      </w:pPr>
    </w:p>
    <w:p w:rsidR="00DE2060" w:rsidRDefault="00DE2060">
      <w:pPr>
        <w:rPr>
          <w:ins w:id="33" w:author="Marian Mc Donnell" w:date="2014-10-16T14:49:00Z"/>
          <w:rFonts w:ascii="Calibri" w:eastAsia="Calibri" w:hAnsi="Calibri" w:cs="Calibri"/>
          <w:sz w:val="28"/>
          <w:szCs w:val="28"/>
        </w:rPr>
        <w:pPrChange w:id="34" w:author="Marian Mc Donnell" w:date="2014-10-16T14:48:00Z">
          <w:pPr>
            <w:jc w:val="both"/>
          </w:pPr>
        </w:pPrChange>
      </w:pPr>
      <w:ins w:id="35" w:author="Marian Mc Donnell" w:date="2014-10-16T14:47:00Z">
        <w:r w:rsidRPr="000E565A">
          <w:rPr>
            <w:rFonts w:ascii="Calibri" w:eastAsia="Calibri" w:hAnsi="Calibri" w:cs="Calibri"/>
            <w:sz w:val="28"/>
            <w:szCs w:val="28"/>
            <w:rPrChange w:id="36" w:author="Marian Mc Donnell" w:date="2014-10-16T14:48:00Z">
              <w:rPr>
                <w:sz w:val="28"/>
                <w:szCs w:val="28"/>
              </w:rPr>
            </w:rPrChange>
          </w:rPr>
          <w:t>Use ca</w:t>
        </w:r>
      </w:ins>
      <w:ins w:id="37" w:author="Marian Mc Donnell" w:date="2014-10-16T14:48:00Z">
        <w:r w:rsidRPr="000E565A">
          <w:rPr>
            <w:rFonts w:ascii="Calibri" w:eastAsia="Calibri" w:hAnsi="Calibri" w:cs="Calibri"/>
            <w:sz w:val="28"/>
            <w:szCs w:val="28"/>
            <w:rPrChange w:id="38" w:author="Marian Mc Donnell" w:date="2014-10-16T14:48:00Z">
              <w:rPr>
                <w:sz w:val="28"/>
                <w:szCs w:val="28"/>
              </w:rPr>
            </w:rPrChange>
          </w:rPr>
          <w:t>s</w:t>
        </w:r>
      </w:ins>
      <w:ins w:id="39" w:author="Marian Mc Donnell" w:date="2014-10-16T14:47:00Z">
        <w:r w:rsidRPr="000E565A">
          <w:rPr>
            <w:rFonts w:ascii="Calibri" w:eastAsia="Calibri" w:hAnsi="Calibri" w:cs="Calibri"/>
            <w:sz w:val="28"/>
            <w:szCs w:val="28"/>
            <w:rPrChange w:id="40" w:author="Marian Mc Donnell" w:date="2014-10-16T14:48:00Z">
              <w:rPr>
                <w:sz w:val="28"/>
                <w:szCs w:val="28"/>
              </w:rPr>
            </w:rPrChange>
          </w:rPr>
          <w:t>e</w:t>
        </w:r>
      </w:ins>
    </w:p>
    <w:p w:rsidR="000E565A" w:rsidRDefault="000E565A">
      <w:pPr>
        <w:rPr>
          <w:ins w:id="41" w:author="Marian Mc Donnell" w:date="2014-10-16T14:49:00Z"/>
          <w:rFonts w:ascii="Calibri" w:eastAsia="Calibri" w:hAnsi="Calibri" w:cs="Calibri"/>
          <w:sz w:val="28"/>
          <w:szCs w:val="28"/>
        </w:rPr>
        <w:pPrChange w:id="42" w:author="Marian Mc Donnell" w:date="2014-10-16T14:48:00Z">
          <w:pPr>
            <w:jc w:val="both"/>
          </w:pPr>
        </w:pPrChange>
      </w:pPr>
    </w:p>
    <w:p w:rsidR="000E565A" w:rsidRDefault="000E565A">
      <w:pPr>
        <w:rPr>
          <w:ins w:id="43" w:author="Marian Mc Donnell" w:date="2014-10-16T14:50:00Z"/>
          <w:rFonts w:ascii="Calibri" w:eastAsia="Calibri" w:hAnsi="Calibri" w:cs="Calibri"/>
          <w:sz w:val="28"/>
          <w:szCs w:val="28"/>
        </w:rPr>
        <w:pPrChange w:id="44" w:author="Marian Mc Donnell" w:date="2014-10-16T14:48:00Z">
          <w:pPr>
            <w:jc w:val="both"/>
          </w:pPr>
        </w:pPrChange>
      </w:pPr>
      <w:ins w:id="45" w:author="Marian Mc Donnell" w:date="2014-10-16T14:49:00Z">
        <w:r w:rsidRPr="000E565A">
          <w:rPr>
            <w:rFonts w:ascii="Calibri" w:eastAsia="Calibri" w:hAnsi="Calibri" w:cs="Calibri"/>
            <w:b/>
            <w:sz w:val="28"/>
            <w:szCs w:val="28"/>
            <w:rPrChange w:id="46" w:author="Marian Mc Donnell" w:date="2014-10-16T14:53:00Z">
              <w:rPr>
                <w:rFonts w:ascii="Calibri" w:eastAsia="Calibri" w:hAnsi="Calibri" w:cs="Calibri"/>
                <w:sz w:val="28"/>
                <w:szCs w:val="28"/>
              </w:rPr>
            </w:rPrChange>
          </w:rPr>
          <w:t>Functional Requirements</w:t>
        </w:r>
      </w:ins>
      <w:ins w:id="47" w:author="Marian Mc Donnell" w:date="2014-10-16T14:50:00Z">
        <w:r>
          <w:rPr>
            <w:rFonts w:ascii="Calibri" w:eastAsia="Calibri" w:hAnsi="Calibri" w:cs="Calibri"/>
            <w:sz w:val="28"/>
            <w:szCs w:val="28"/>
          </w:rPr>
          <w:t>…what the system will do</w:t>
        </w:r>
      </w:ins>
    </w:p>
    <w:p w:rsidR="000E565A" w:rsidRDefault="000E565A">
      <w:pPr>
        <w:rPr>
          <w:ins w:id="48" w:author="Marian Mc Donnell" w:date="2014-10-16T14:50:00Z"/>
          <w:rFonts w:ascii="Calibri" w:eastAsia="Calibri" w:hAnsi="Calibri" w:cs="Calibri"/>
          <w:sz w:val="28"/>
          <w:szCs w:val="28"/>
        </w:rPr>
        <w:pPrChange w:id="49" w:author="Marian Mc Donnell" w:date="2014-10-16T14:48:00Z">
          <w:pPr>
            <w:jc w:val="both"/>
          </w:pPr>
        </w:pPrChange>
      </w:pPr>
    </w:p>
    <w:p w:rsidR="000E565A" w:rsidRPr="000E565A" w:rsidRDefault="000E565A">
      <w:pPr>
        <w:rPr>
          <w:ins w:id="50" w:author="Marian Mc Donnell" w:date="2014-10-16T14:50:00Z"/>
          <w:rFonts w:ascii="Calibri" w:eastAsia="Calibri" w:hAnsi="Calibri" w:cs="Calibri"/>
          <w:b/>
          <w:sz w:val="28"/>
          <w:szCs w:val="28"/>
          <w:rPrChange w:id="51" w:author="Marian Mc Donnell" w:date="2014-10-16T14:54:00Z">
            <w:rPr>
              <w:ins w:id="52" w:author="Marian Mc Donnell" w:date="2014-10-16T14:50:00Z"/>
              <w:rFonts w:ascii="Calibri" w:eastAsia="Calibri" w:hAnsi="Calibri" w:cs="Calibri"/>
              <w:sz w:val="28"/>
              <w:szCs w:val="28"/>
            </w:rPr>
          </w:rPrChange>
        </w:rPr>
        <w:pPrChange w:id="53" w:author="Marian Mc Donnell" w:date="2014-10-16T14:48:00Z">
          <w:pPr>
            <w:jc w:val="both"/>
          </w:pPr>
        </w:pPrChange>
      </w:pPr>
      <w:ins w:id="54" w:author="Marian Mc Donnell" w:date="2014-10-16T14:50:00Z">
        <w:r w:rsidRPr="000E565A">
          <w:rPr>
            <w:rFonts w:ascii="Calibri" w:eastAsia="Calibri" w:hAnsi="Calibri" w:cs="Calibri"/>
            <w:b/>
            <w:sz w:val="28"/>
            <w:szCs w:val="28"/>
            <w:rPrChange w:id="55" w:author="Marian Mc Donnell" w:date="2014-10-16T14:54:00Z">
              <w:rPr>
                <w:rFonts w:ascii="Calibri" w:eastAsia="Calibri" w:hAnsi="Calibri" w:cs="Calibri"/>
                <w:sz w:val="28"/>
                <w:szCs w:val="28"/>
              </w:rPr>
            </w:rPrChange>
          </w:rPr>
          <w:t>Technical requirements</w:t>
        </w:r>
      </w:ins>
    </w:p>
    <w:p w:rsidR="000E565A" w:rsidRDefault="000E565A">
      <w:pPr>
        <w:rPr>
          <w:ins w:id="56" w:author="Marian Mc Donnell" w:date="2014-10-16T15:04:00Z"/>
          <w:rFonts w:ascii="Calibri" w:eastAsia="Calibri" w:hAnsi="Calibri" w:cs="Calibri"/>
          <w:sz w:val="28"/>
          <w:szCs w:val="28"/>
        </w:rPr>
        <w:pPrChange w:id="57" w:author="Marian Mc Donnell" w:date="2014-10-16T14:48:00Z">
          <w:pPr>
            <w:jc w:val="both"/>
          </w:pPr>
        </w:pPrChange>
      </w:pPr>
      <w:ins w:id="58" w:author="Marian Mc Donnell" w:date="2014-10-16T14:51:00Z">
        <w:r>
          <w:rPr>
            <w:rFonts w:ascii="Calibri" w:eastAsia="Calibri" w:hAnsi="Calibri" w:cs="Calibri"/>
            <w:sz w:val="28"/>
            <w:szCs w:val="28"/>
          </w:rPr>
          <w:t>Proficiency in the following technolog</w:t>
        </w:r>
      </w:ins>
      <w:ins w:id="59" w:author="Marian Mc Donnell" w:date="2014-10-16T14:52:00Z">
        <w:r>
          <w:rPr>
            <w:rFonts w:ascii="Calibri" w:eastAsia="Calibri" w:hAnsi="Calibri" w:cs="Calibri"/>
            <w:sz w:val="28"/>
            <w:szCs w:val="28"/>
          </w:rPr>
          <w:t>ies</w:t>
        </w:r>
      </w:ins>
      <w:ins w:id="60" w:author="Marian Mc Donnell" w:date="2014-10-16T14:51:00Z">
        <w:r>
          <w:rPr>
            <w:rFonts w:ascii="Calibri" w:eastAsia="Calibri" w:hAnsi="Calibri" w:cs="Calibri"/>
            <w:sz w:val="28"/>
            <w:szCs w:val="28"/>
          </w:rPr>
          <w:t xml:space="preserve"> </w:t>
        </w:r>
      </w:ins>
      <w:ins w:id="61" w:author="Marian Mc Donnell" w:date="2014-10-16T14:50:00Z">
        <w:r>
          <w:rPr>
            <w:rFonts w:ascii="Calibri" w:eastAsia="Calibri" w:hAnsi="Calibri" w:cs="Calibri"/>
            <w:sz w:val="28"/>
            <w:szCs w:val="28"/>
          </w:rPr>
          <w:t xml:space="preserve">will be </w:t>
        </w:r>
      </w:ins>
      <w:ins w:id="62" w:author="Marian Mc Donnell" w:date="2014-10-16T14:51:00Z">
        <w:r>
          <w:rPr>
            <w:rFonts w:ascii="Calibri" w:eastAsia="Calibri" w:hAnsi="Calibri" w:cs="Calibri"/>
            <w:sz w:val="28"/>
            <w:szCs w:val="28"/>
          </w:rPr>
          <w:t>required:</w:t>
        </w:r>
      </w:ins>
    </w:p>
    <w:p w:rsidR="00B15A38" w:rsidRDefault="00B15A38">
      <w:pPr>
        <w:rPr>
          <w:ins w:id="63" w:author="Marian Mc Donnell" w:date="2014-10-16T15:03:00Z"/>
          <w:rFonts w:ascii="Calibri" w:eastAsia="Calibri" w:hAnsi="Calibri" w:cs="Calibri"/>
          <w:sz w:val="28"/>
          <w:szCs w:val="28"/>
        </w:rPr>
        <w:pPrChange w:id="64" w:author="Marian Mc Donnell" w:date="2014-10-16T14:48:00Z">
          <w:pPr>
            <w:jc w:val="both"/>
          </w:pPr>
        </w:pPrChange>
      </w:pPr>
      <w:proofErr w:type="gramStart"/>
      <w:ins w:id="65" w:author="Marian Mc Donnell" w:date="2014-10-16T15:04:00Z">
        <w:r>
          <w:rPr>
            <w:rFonts w:ascii="Calibri" w:eastAsia="Calibri" w:hAnsi="Calibri" w:cs="Calibri"/>
            <w:sz w:val="28"/>
            <w:szCs w:val="28"/>
          </w:rPr>
          <w:t xml:space="preserve">Socket  </w:t>
        </w:r>
        <w:proofErr w:type="spellStart"/>
        <w:r>
          <w:rPr>
            <w:rFonts w:ascii="Calibri" w:eastAsia="Calibri" w:hAnsi="Calibri" w:cs="Calibri"/>
            <w:sz w:val="28"/>
            <w:szCs w:val="28"/>
          </w:rPr>
          <w:t>etc</w:t>
        </w:r>
      </w:ins>
      <w:proofErr w:type="spellEnd"/>
      <w:proofErr w:type="gramEnd"/>
    </w:p>
    <w:p w:rsidR="00B15A38" w:rsidRDefault="00B15A38" w:rsidP="00B15A38">
      <w:pPr>
        <w:rPr>
          <w:ins w:id="66" w:author="Marian Mc Donnell" w:date="2014-10-16T15:03:00Z"/>
          <w:rFonts w:ascii="Calibri" w:eastAsia="Calibri" w:hAnsi="Calibri" w:cs="Calibri"/>
          <w:sz w:val="28"/>
          <w:szCs w:val="28"/>
        </w:rPr>
      </w:pPr>
      <w:ins w:id="67" w:author="Marian Mc Donnell" w:date="2014-10-16T15:03:00Z">
        <w:r>
          <w:rPr>
            <w:rFonts w:ascii="Calibri" w:eastAsia="Calibri" w:hAnsi="Calibri" w:cs="Calibri"/>
            <w:sz w:val="28"/>
            <w:szCs w:val="28"/>
          </w:rPr>
          <w:t xml:space="preserve">_ </w:t>
        </w:r>
        <w:proofErr w:type="gramStart"/>
        <w:r>
          <w:rPr>
            <w:rFonts w:ascii="Calibri" w:eastAsia="Calibri" w:hAnsi="Calibri" w:cs="Calibri"/>
            <w:sz w:val="28"/>
            <w:szCs w:val="28"/>
          </w:rPr>
          <w:t>paragraphs</w:t>
        </w:r>
        <w:proofErr w:type="gramEnd"/>
        <w:r>
          <w:rPr>
            <w:rFonts w:ascii="Calibri" w:eastAsia="Calibri" w:hAnsi="Calibri" w:cs="Calibri"/>
            <w:sz w:val="28"/>
            <w:szCs w:val="28"/>
          </w:rPr>
          <w:t xml:space="preserve"> on each</w:t>
        </w:r>
      </w:ins>
    </w:p>
    <w:p w:rsidR="00B15A38" w:rsidRDefault="00B15A38">
      <w:pPr>
        <w:rPr>
          <w:ins w:id="68" w:author="Marian Mc Donnell" w:date="2014-10-16T15:03:00Z"/>
          <w:rFonts w:ascii="Calibri" w:eastAsia="Calibri" w:hAnsi="Calibri" w:cs="Calibri"/>
          <w:sz w:val="28"/>
          <w:szCs w:val="28"/>
        </w:rPr>
        <w:pPrChange w:id="69" w:author="Marian Mc Donnell" w:date="2014-10-16T14:48:00Z">
          <w:pPr>
            <w:jc w:val="both"/>
          </w:pPr>
        </w:pPrChange>
      </w:pPr>
    </w:p>
    <w:p w:rsidR="00B15A38" w:rsidRDefault="00B15A38">
      <w:pPr>
        <w:rPr>
          <w:ins w:id="70" w:author="Marian Mc Donnell" w:date="2014-10-16T15:03:00Z"/>
          <w:rFonts w:ascii="Calibri" w:eastAsia="Calibri" w:hAnsi="Calibri" w:cs="Calibri"/>
          <w:sz w:val="28"/>
          <w:szCs w:val="28"/>
        </w:rPr>
        <w:pPrChange w:id="71" w:author="Marian Mc Donnell" w:date="2014-10-16T14:48:00Z">
          <w:pPr>
            <w:jc w:val="both"/>
          </w:pPr>
        </w:pPrChange>
      </w:pPr>
    </w:p>
    <w:p w:rsidR="00B15A38" w:rsidRDefault="00B15A38">
      <w:pPr>
        <w:rPr>
          <w:ins w:id="72" w:author="Marian Mc Donnell" w:date="2014-10-16T14:52:00Z"/>
          <w:rFonts w:ascii="Calibri" w:eastAsia="Calibri" w:hAnsi="Calibri" w:cs="Calibri"/>
          <w:sz w:val="28"/>
          <w:szCs w:val="28"/>
        </w:rPr>
        <w:pPrChange w:id="73" w:author="Marian Mc Donnell" w:date="2014-10-16T14:48:00Z">
          <w:pPr>
            <w:jc w:val="both"/>
          </w:pPr>
        </w:pPrChange>
      </w:pPr>
    </w:p>
    <w:p w:rsidR="000E565A" w:rsidRDefault="000E565A">
      <w:pPr>
        <w:rPr>
          <w:ins w:id="74" w:author="Marian Mc Donnell" w:date="2014-10-16T14:53:00Z"/>
          <w:rFonts w:ascii="Calibri" w:eastAsia="Calibri" w:hAnsi="Calibri" w:cs="Calibri"/>
          <w:sz w:val="28"/>
          <w:szCs w:val="28"/>
        </w:rPr>
        <w:pPrChange w:id="75" w:author="Marian Mc Donnell" w:date="2014-10-16T14:48:00Z">
          <w:pPr>
            <w:jc w:val="both"/>
          </w:pPr>
        </w:pPrChange>
      </w:pPr>
      <w:ins w:id="76" w:author="Marian Mc Donnell" w:date="2014-10-16T14:53:00Z">
        <w:r>
          <w:rPr>
            <w:rFonts w:ascii="Calibri" w:eastAsia="Calibri" w:hAnsi="Calibri" w:cs="Calibri"/>
            <w:sz w:val="28"/>
            <w:szCs w:val="28"/>
          </w:rPr>
          <w:t xml:space="preserve">Tools and Extensions </w:t>
        </w:r>
      </w:ins>
      <w:ins w:id="77" w:author="Marian Mc Donnell" w:date="2014-10-16T15:03:00Z">
        <w:r w:rsidR="00B15A38">
          <w:rPr>
            <w:rFonts w:ascii="Calibri" w:eastAsia="Calibri" w:hAnsi="Calibri" w:cs="Calibri"/>
            <w:sz w:val="28"/>
            <w:szCs w:val="28"/>
          </w:rPr>
          <w:t>_ paragraphs on each</w:t>
        </w:r>
      </w:ins>
    </w:p>
    <w:p w:rsidR="000E565A" w:rsidRDefault="000E565A">
      <w:pPr>
        <w:rPr>
          <w:ins w:id="78" w:author="Marian Mc Donnell" w:date="2014-10-16T15:00:00Z"/>
          <w:rFonts w:ascii="Calibri" w:eastAsia="Calibri" w:hAnsi="Calibri" w:cs="Calibri"/>
          <w:sz w:val="28"/>
          <w:szCs w:val="28"/>
        </w:rPr>
        <w:pPrChange w:id="79" w:author="Marian Mc Donnell" w:date="2014-10-16T14:48:00Z">
          <w:pPr>
            <w:jc w:val="both"/>
          </w:pPr>
        </w:pPrChange>
      </w:pPr>
      <w:ins w:id="80" w:author="Marian Mc Donnell" w:date="2014-10-16T14:53:00Z">
        <w:r>
          <w:rPr>
            <w:rFonts w:ascii="Calibri" w:eastAsia="Calibri" w:hAnsi="Calibri" w:cs="Calibri"/>
            <w:sz w:val="28"/>
            <w:szCs w:val="28"/>
          </w:rPr>
          <w:t xml:space="preserve">Describe Gulp and </w:t>
        </w:r>
        <w:proofErr w:type="spellStart"/>
        <w:r>
          <w:rPr>
            <w:rFonts w:ascii="Calibri" w:eastAsia="Calibri" w:hAnsi="Calibri" w:cs="Calibri"/>
            <w:sz w:val="28"/>
            <w:szCs w:val="28"/>
          </w:rPr>
          <w:t>Saas</w:t>
        </w:r>
      </w:ins>
      <w:proofErr w:type="spellEnd"/>
    </w:p>
    <w:p w:rsidR="00B15A38" w:rsidRDefault="00B15A38">
      <w:pPr>
        <w:rPr>
          <w:ins w:id="81" w:author="Marian Mc Donnell" w:date="2014-10-16T15:03:00Z"/>
          <w:rFonts w:ascii="Calibri" w:eastAsia="Calibri" w:hAnsi="Calibri" w:cs="Calibri"/>
          <w:sz w:val="28"/>
          <w:szCs w:val="28"/>
        </w:rPr>
        <w:pPrChange w:id="82" w:author="Marian Mc Donnell" w:date="2014-10-16T14:48:00Z">
          <w:pPr>
            <w:jc w:val="both"/>
          </w:pPr>
        </w:pPrChange>
      </w:pPr>
      <w:ins w:id="83" w:author="Marian Mc Donnell" w:date="2014-10-16T15:00:00Z">
        <w:r>
          <w:rPr>
            <w:rFonts w:ascii="Calibri" w:eastAsia="Calibri" w:hAnsi="Calibri" w:cs="Calibri"/>
            <w:sz w:val="28"/>
            <w:szCs w:val="28"/>
          </w:rPr>
          <w:t>Git</w:t>
        </w:r>
      </w:ins>
    </w:p>
    <w:p w:rsidR="00B15A38" w:rsidRDefault="00B15A38">
      <w:pPr>
        <w:rPr>
          <w:ins w:id="84" w:author="Marian Mc Donnell" w:date="2014-10-16T15:03:00Z"/>
          <w:rFonts w:ascii="Calibri" w:eastAsia="Calibri" w:hAnsi="Calibri" w:cs="Calibri"/>
          <w:sz w:val="28"/>
          <w:szCs w:val="28"/>
        </w:rPr>
        <w:pPrChange w:id="85" w:author="Marian Mc Donnell" w:date="2014-10-16T14:48:00Z">
          <w:pPr>
            <w:jc w:val="both"/>
          </w:pPr>
        </w:pPrChange>
      </w:pPr>
      <w:ins w:id="86" w:author="Marian Mc Donnell" w:date="2014-10-16T15:03:00Z">
        <w:r>
          <w:rPr>
            <w:rFonts w:ascii="Calibri" w:eastAsia="Calibri" w:hAnsi="Calibri" w:cs="Calibri"/>
            <w:sz w:val="28"/>
            <w:szCs w:val="28"/>
          </w:rPr>
          <w:t>Jasmine</w:t>
        </w:r>
      </w:ins>
    </w:p>
    <w:p w:rsidR="00B15A38" w:rsidRDefault="00B15A38">
      <w:pPr>
        <w:rPr>
          <w:ins w:id="87" w:author="Marian Mc Donnell" w:date="2014-10-16T14:51:00Z"/>
          <w:rFonts w:ascii="Calibri" w:eastAsia="Calibri" w:hAnsi="Calibri" w:cs="Calibri"/>
          <w:sz w:val="28"/>
          <w:szCs w:val="28"/>
        </w:rPr>
        <w:pPrChange w:id="88" w:author="Marian Mc Donnell" w:date="2014-10-16T14:48:00Z">
          <w:pPr>
            <w:jc w:val="both"/>
          </w:pPr>
        </w:pPrChange>
      </w:pPr>
      <w:ins w:id="89" w:author="Marian Mc Donnell" w:date="2014-10-16T15:03:00Z">
        <w:r>
          <w:rPr>
            <w:rFonts w:ascii="Calibri" w:eastAsia="Calibri" w:hAnsi="Calibri" w:cs="Calibri"/>
            <w:sz w:val="28"/>
            <w:szCs w:val="28"/>
          </w:rPr>
          <w:t>Node.js</w:t>
        </w:r>
      </w:ins>
    </w:p>
    <w:p w:rsidR="000E565A" w:rsidRDefault="000E565A">
      <w:pPr>
        <w:rPr>
          <w:ins w:id="90" w:author="Marian Mc Donnell" w:date="2014-10-16T14:50:00Z"/>
          <w:rFonts w:ascii="Calibri" w:eastAsia="Calibri" w:hAnsi="Calibri" w:cs="Calibri"/>
          <w:sz w:val="28"/>
          <w:szCs w:val="28"/>
        </w:rPr>
        <w:pPrChange w:id="91" w:author="Marian Mc Donnell" w:date="2014-10-16T14:48:00Z">
          <w:pPr>
            <w:jc w:val="both"/>
          </w:pPr>
        </w:pPrChange>
      </w:pPr>
    </w:p>
    <w:p w:rsidR="000E565A" w:rsidRPr="000E565A" w:rsidRDefault="000E565A">
      <w:pPr>
        <w:rPr>
          <w:rFonts w:ascii="Calibri" w:eastAsia="Calibri" w:hAnsi="Calibri" w:cs="Calibri"/>
          <w:sz w:val="28"/>
          <w:szCs w:val="28"/>
          <w:rPrChange w:id="92" w:author="Marian Mc Donnell" w:date="2014-10-16T14:48:00Z">
            <w:rPr>
              <w:sz w:val="28"/>
              <w:szCs w:val="28"/>
            </w:rPr>
          </w:rPrChange>
        </w:rPr>
        <w:pPrChange w:id="93" w:author="Marian Mc Donnell" w:date="2014-10-16T14:48:00Z">
          <w:pPr>
            <w:jc w:val="both"/>
          </w:pPr>
        </w:pPrChange>
      </w:pPr>
    </w:p>
    <w:p w:rsidR="009B2355" w:rsidRDefault="009B2355" w:rsidP="009B2355">
      <w:pPr>
        <w:jc w:val="center"/>
        <w:rPr>
          <w:ins w:id="94" w:author="Marian Mc Donnell" w:date="2014-10-16T14:50:00Z"/>
          <w:sz w:val="28"/>
          <w:szCs w:val="28"/>
        </w:rPr>
      </w:pPr>
    </w:p>
    <w:p w:rsidR="000E565A" w:rsidRDefault="000E565A" w:rsidP="009B2355">
      <w:pPr>
        <w:jc w:val="center"/>
        <w:rPr>
          <w:sz w:val="28"/>
          <w:szCs w:val="28"/>
        </w:rPr>
      </w:pPr>
    </w:p>
    <w:p w:rsidR="009B2355" w:rsidRPr="00DE2060" w:rsidRDefault="009B2355">
      <w:pPr>
        <w:pStyle w:val="ListParagraph"/>
        <w:numPr>
          <w:ilvl w:val="0"/>
          <w:numId w:val="1"/>
        </w:numPr>
        <w:rPr>
          <w:ins w:id="95" w:author="Marian Mc Donnell" w:date="2014-10-16T14:43:00Z"/>
          <w:sz w:val="28"/>
          <w:szCs w:val="28"/>
          <w:rPrChange w:id="96" w:author="Marian Mc Donnell" w:date="2014-10-16T14:43:00Z">
            <w:rPr>
              <w:ins w:id="97" w:author="Marian Mc Donnell" w:date="2014-10-16T14:43:00Z"/>
            </w:rPr>
          </w:rPrChange>
        </w:rPr>
        <w:pPrChange w:id="98" w:author="Marian Mc Donnell" w:date="2014-10-16T14:43:00Z">
          <w:pPr/>
        </w:pPrChange>
      </w:pPr>
      <w:del w:id="99" w:author="Marian Mc Donnell" w:date="2014-10-16T14:43:00Z">
        <w:r w:rsidRPr="00DE2060" w:rsidDel="00DE2060">
          <w:rPr>
            <w:sz w:val="28"/>
            <w:szCs w:val="28"/>
            <w:rPrChange w:id="100" w:author="Marian Mc Donnell" w:date="2014-10-16T14:43:00Z">
              <w:rPr/>
            </w:rPrChange>
          </w:rPr>
          <w:delText xml:space="preserve">3. </w:delText>
        </w:r>
      </w:del>
      <w:r w:rsidRPr="00DE2060">
        <w:rPr>
          <w:sz w:val="28"/>
          <w:szCs w:val="28"/>
          <w:rPrChange w:id="101" w:author="Marian Mc Donnell" w:date="2014-10-16T14:43:00Z">
            <w:rPr/>
          </w:rPrChange>
        </w:rPr>
        <w:t>System Model</w:t>
      </w:r>
      <w:r w:rsidR="00E81450" w:rsidRPr="00DE2060">
        <w:rPr>
          <w:sz w:val="28"/>
          <w:szCs w:val="28"/>
          <w:rPrChange w:id="102" w:author="Marian Mc Donnell" w:date="2014-10-16T14:43:00Z">
            <w:rPr/>
          </w:rPrChange>
        </w:rPr>
        <w:tab/>
      </w:r>
    </w:p>
    <w:p w:rsidR="00DE2060" w:rsidRPr="00DE2060" w:rsidRDefault="00DE2060">
      <w:pPr>
        <w:rPr>
          <w:rFonts w:ascii="Calibri" w:eastAsia="Calibri" w:hAnsi="Calibri" w:cs="Calibri"/>
          <w:color w:val="C0504D" w:themeColor="accent2"/>
          <w:sz w:val="28"/>
          <w:szCs w:val="28"/>
          <w:rPrChange w:id="103" w:author="Marian Mc Donnell" w:date="2014-10-16T14:47:00Z">
            <w:rPr/>
          </w:rPrChange>
        </w:rPr>
      </w:pPr>
      <w:ins w:id="104" w:author="Marian Mc Donnell" w:date="2014-10-16T14:43:00Z">
        <w:r w:rsidRPr="00DE2060">
          <w:rPr>
            <w:rFonts w:ascii="Calibri" w:eastAsia="Calibri" w:hAnsi="Calibri" w:cs="Calibri"/>
            <w:color w:val="C0504D" w:themeColor="accent2"/>
            <w:sz w:val="28"/>
            <w:szCs w:val="28"/>
            <w:rPrChange w:id="105" w:author="Marian Mc Donnell" w:date="2014-10-16T14:47:00Z">
              <w:rPr>
                <w:rFonts w:ascii="Calibri" w:eastAsia="Calibri" w:hAnsi="Calibri" w:cs="Calibri"/>
                <w:sz w:val="28"/>
                <w:szCs w:val="28"/>
              </w:rPr>
            </w:rPrChange>
          </w:rPr>
          <w:t>Overall architectural diagram</w:t>
        </w:r>
      </w:ins>
    </w:p>
    <w:p w:rsidR="00DE2060" w:rsidRDefault="009B2355" w:rsidP="009B2355">
      <w:pPr>
        <w:rPr>
          <w:ins w:id="106" w:author="Marian Mc Donnell" w:date="2014-10-16T14:41:00Z"/>
          <w:rFonts w:ascii="Calibri" w:eastAsia="Calibri" w:hAnsi="Calibri" w:cs="Calibri"/>
          <w:sz w:val="28"/>
          <w:szCs w:val="28"/>
        </w:rPr>
      </w:pPr>
      <w:r w:rsidRPr="009B2355">
        <w:rPr>
          <w:rFonts w:ascii="Calibri" w:eastAsia="Calibri" w:hAnsi="Calibri" w:cs="Calibri"/>
          <w:sz w:val="28"/>
          <w:szCs w:val="28"/>
        </w:rPr>
        <w:t>The system is divided between 3 components. The Database (</w:t>
      </w:r>
      <w:proofErr w:type="spellStart"/>
      <w:r w:rsidRPr="009B2355">
        <w:rPr>
          <w:rFonts w:ascii="Calibri" w:eastAsia="Calibri" w:hAnsi="Calibri" w:cs="Calibri"/>
          <w:sz w:val="28"/>
          <w:szCs w:val="28"/>
        </w:rPr>
        <w:t>MongoDB</w:t>
      </w:r>
      <w:proofErr w:type="spellEnd"/>
      <w:r w:rsidRPr="009B2355">
        <w:rPr>
          <w:rFonts w:ascii="Calibri" w:eastAsia="Calibri" w:hAnsi="Calibri" w:cs="Calibri"/>
          <w:sz w:val="28"/>
          <w:szCs w:val="28"/>
        </w:rPr>
        <w:t xml:space="preserve">), </w:t>
      </w:r>
      <w:r w:rsidR="00FC77ED" w:rsidRPr="009B2355">
        <w:rPr>
          <w:rFonts w:ascii="Calibri" w:eastAsia="Calibri" w:hAnsi="Calibri" w:cs="Calibri"/>
          <w:sz w:val="28"/>
          <w:szCs w:val="28"/>
        </w:rPr>
        <w:t>the</w:t>
      </w:r>
      <w:r w:rsidRPr="009B2355">
        <w:rPr>
          <w:rFonts w:ascii="Calibri" w:eastAsia="Calibri" w:hAnsi="Calibri" w:cs="Calibri"/>
          <w:sz w:val="28"/>
          <w:szCs w:val="28"/>
        </w:rPr>
        <w:t xml:space="preserve"> Server (Node.JS, Socket.IO), </w:t>
      </w:r>
      <w:r w:rsidR="00FC77ED" w:rsidRPr="009B2355">
        <w:rPr>
          <w:rFonts w:ascii="Calibri" w:eastAsia="Calibri" w:hAnsi="Calibri" w:cs="Calibri"/>
          <w:sz w:val="28"/>
          <w:szCs w:val="28"/>
        </w:rPr>
        <w:t>the</w:t>
      </w:r>
      <w:r w:rsidRPr="009B2355">
        <w:rPr>
          <w:rFonts w:ascii="Calibri" w:eastAsia="Calibri" w:hAnsi="Calibri" w:cs="Calibri"/>
          <w:sz w:val="28"/>
          <w:szCs w:val="28"/>
        </w:rPr>
        <w:t xml:space="preserve"> Client (Angular.JS). The client would take in the user's input (The data stream taken from the user's microphone, the user's login information), and then pass that information through a </w:t>
      </w:r>
      <w:proofErr w:type="spellStart"/>
      <w:r w:rsidRPr="009B2355">
        <w:rPr>
          <w:rFonts w:ascii="Calibri" w:eastAsia="Calibri" w:hAnsi="Calibri" w:cs="Calibri"/>
          <w:sz w:val="28"/>
          <w:szCs w:val="28"/>
        </w:rPr>
        <w:t>RESTful</w:t>
      </w:r>
      <w:proofErr w:type="spellEnd"/>
      <w:r w:rsidRPr="009B2355">
        <w:rPr>
          <w:rFonts w:ascii="Calibri" w:eastAsia="Calibri" w:hAnsi="Calibri" w:cs="Calibri"/>
          <w:sz w:val="28"/>
          <w:szCs w:val="28"/>
        </w:rPr>
        <w:t xml:space="preserve"> API, or over </w:t>
      </w:r>
      <w:proofErr w:type="spellStart"/>
      <w:r w:rsidRPr="009B2355">
        <w:rPr>
          <w:rFonts w:ascii="Calibri" w:eastAsia="Calibri" w:hAnsi="Calibri" w:cs="Calibri"/>
          <w:sz w:val="28"/>
          <w:szCs w:val="28"/>
        </w:rPr>
        <w:t>WebSockets</w:t>
      </w:r>
      <w:proofErr w:type="spellEnd"/>
      <w:r w:rsidRPr="009B2355">
        <w:rPr>
          <w:rFonts w:ascii="Calibri" w:eastAsia="Calibri" w:hAnsi="Calibri" w:cs="Calibri"/>
          <w:sz w:val="28"/>
          <w:szCs w:val="28"/>
        </w:rPr>
        <w:t xml:space="preserve">. </w:t>
      </w:r>
    </w:p>
    <w:p w:rsidR="00DE2060" w:rsidRDefault="00DE2060" w:rsidP="009B2355">
      <w:pPr>
        <w:rPr>
          <w:ins w:id="107" w:author="Marian Mc Donnell" w:date="2014-10-16T14:41:00Z"/>
          <w:rFonts w:ascii="Calibri" w:eastAsia="Calibri" w:hAnsi="Calibri" w:cs="Calibri"/>
          <w:sz w:val="28"/>
          <w:szCs w:val="28"/>
        </w:rPr>
      </w:pPr>
      <w:ins w:id="108" w:author="Marian Mc Donnell" w:date="2014-10-16T14:41:00Z">
        <w:r>
          <w:rPr>
            <w:rFonts w:ascii="Calibri" w:eastAsia="Calibri" w:hAnsi="Calibri" w:cs="Calibri"/>
            <w:sz w:val="28"/>
            <w:szCs w:val="28"/>
          </w:rPr>
          <w:t xml:space="preserve">Restful </w:t>
        </w:r>
        <w:proofErr w:type="spellStart"/>
        <w:proofErr w:type="gramStart"/>
        <w:r>
          <w:rPr>
            <w:rFonts w:ascii="Calibri" w:eastAsia="Calibri" w:hAnsi="Calibri" w:cs="Calibri"/>
            <w:sz w:val="28"/>
            <w:szCs w:val="28"/>
          </w:rPr>
          <w:t>Api</w:t>
        </w:r>
        <w:proofErr w:type="spellEnd"/>
        <w:proofErr w:type="gramEnd"/>
        <w:r>
          <w:rPr>
            <w:rFonts w:ascii="Calibri" w:eastAsia="Calibri" w:hAnsi="Calibri" w:cs="Calibri"/>
            <w:sz w:val="28"/>
            <w:szCs w:val="28"/>
          </w:rPr>
          <w:t xml:space="preserve"> is</w:t>
        </w:r>
      </w:ins>
      <w:ins w:id="109" w:author="Marian Mc Donnell" w:date="2014-10-16T14:42:00Z">
        <w:r>
          <w:rPr>
            <w:rFonts w:ascii="Calibri" w:eastAsia="Calibri" w:hAnsi="Calibri" w:cs="Calibri"/>
            <w:sz w:val="28"/>
            <w:szCs w:val="28"/>
          </w:rPr>
          <w:t>……</w:t>
        </w:r>
      </w:ins>
    </w:p>
    <w:p w:rsidR="009B2355" w:rsidRPr="009B2355" w:rsidRDefault="009B2355" w:rsidP="009B2355">
      <w:pPr>
        <w:rPr>
          <w:rFonts w:ascii="Calibri" w:eastAsia="Calibri" w:hAnsi="Calibri" w:cs="Calibri"/>
          <w:sz w:val="28"/>
          <w:szCs w:val="28"/>
        </w:rPr>
      </w:pPr>
      <w:r w:rsidRPr="009B2355">
        <w:rPr>
          <w:rFonts w:ascii="Calibri" w:eastAsia="Calibri" w:hAnsi="Calibri" w:cs="Calibri"/>
          <w:sz w:val="28"/>
          <w:szCs w:val="28"/>
        </w:rPr>
        <w:t>This data is then processed and if relevant</w:t>
      </w:r>
      <w:ins w:id="110" w:author="Marian Mc Donnell" w:date="2014-10-16T14:42:00Z">
        <w:r w:rsidR="00DE2060">
          <w:rPr>
            <w:rFonts w:ascii="Calibri" w:eastAsia="Calibri" w:hAnsi="Calibri" w:cs="Calibri"/>
            <w:sz w:val="28"/>
            <w:szCs w:val="28"/>
          </w:rPr>
          <w:t>,</w:t>
        </w:r>
      </w:ins>
      <w:r w:rsidRPr="009B2355">
        <w:rPr>
          <w:rFonts w:ascii="Calibri" w:eastAsia="Calibri" w:hAnsi="Calibri" w:cs="Calibri"/>
          <w:sz w:val="28"/>
          <w:szCs w:val="28"/>
        </w:rPr>
        <w:t xml:space="preserve"> it will either pass information to ano</w:t>
      </w:r>
      <w:r>
        <w:rPr>
          <w:rFonts w:ascii="Calibri" w:eastAsia="Calibri" w:hAnsi="Calibri" w:cs="Calibri"/>
          <w:sz w:val="28"/>
          <w:szCs w:val="28"/>
        </w:rPr>
        <w:t xml:space="preserve">ther client as requested or the </w:t>
      </w:r>
      <w:r w:rsidRPr="009B2355">
        <w:rPr>
          <w:rFonts w:ascii="Calibri" w:eastAsia="Calibri" w:hAnsi="Calibri" w:cs="Calibri"/>
          <w:sz w:val="28"/>
          <w:szCs w:val="28"/>
        </w:rPr>
        <w:t xml:space="preserve">data is logged into or checked </w:t>
      </w:r>
      <w:ins w:id="111" w:author="Marian Mc Donnell" w:date="2014-10-16T14:42:00Z">
        <w:r w:rsidR="00DE2060">
          <w:rPr>
            <w:rFonts w:ascii="Calibri" w:eastAsia="Calibri" w:hAnsi="Calibri" w:cs="Calibri"/>
            <w:sz w:val="28"/>
            <w:szCs w:val="28"/>
          </w:rPr>
          <w:t xml:space="preserve">with </w:t>
        </w:r>
      </w:ins>
      <w:del w:id="112" w:author="Marian Mc Donnell" w:date="2014-10-16T14:42:00Z">
        <w:r w:rsidRPr="009B2355" w:rsidDel="00DE2060">
          <w:rPr>
            <w:rFonts w:ascii="Calibri" w:eastAsia="Calibri" w:hAnsi="Calibri" w:cs="Calibri"/>
            <w:sz w:val="28"/>
            <w:szCs w:val="28"/>
          </w:rPr>
          <w:delText xml:space="preserve">against </w:delText>
        </w:r>
      </w:del>
      <w:r w:rsidRPr="009B2355">
        <w:rPr>
          <w:rFonts w:ascii="Calibri" w:eastAsia="Calibri" w:hAnsi="Calibri" w:cs="Calibri"/>
          <w:sz w:val="28"/>
          <w:szCs w:val="28"/>
        </w:rPr>
        <w:t xml:space="preserve">validation </w:t>
      </w:r>
      <w:ins w:id="113" w:author="Marian Mc Donnell" w:date="2014-10-16T14:42:00Z">
        <w:r w:rsidR="00DE2060">
          <w:rPr>
            <w:rFonts w:ascii="Calibri" w:eastAsia="Calibri" w:hAnsi="Calibri" w:cs="Calibri"/>
            <w:sz w:val="28"/>
            <w:szCs w:val="28"/>
          </w:rPr>
          <w:t xml:space="preserve">against </w:t>
        </w:r>
      </w:ins>
      <w:del w:id="114" w:author="Marian Mc Donnell" w:date="2014-10-16T14:42:00Z">
        <w:r w:rsidRPr="009B2355" w:rsidDel="00DE2060">
          <w:rPr>
            <w:rFonts w:ascii="Calibri" w:eastAsia="Calibri" w:hAnsi="Calibri" w:cs="Calibri"/>
            <w:sz w:val="28"/>
            <w:szCs w:val="28"/>
          </w:rPr>
          <w:delText xml:space="preserve">with </w:delText>
        </w:r>
      </w:del>
      <w:r w:rsidRPr="009B2355">
        <w:rPr>
          <w:rFonts w:ascii="Calibri" w:eastAsia="Calibri" w:hAnsi="Calibri" w:cs="Calibri"/>
          <w:sz w:val="28"/>
          <w:szCs w:val="28"/>
        </w:rPr>
        <w:t>the data in the database.</w:t>
      </w:r>
    </w:p>
    <w:p w:rsidR="009B2355" w:rsidRPr="009B2355" w:rsidRDefault="009B2355" w:rsidP="009B2355">
      <w:pPr>
        <w:rPr>
          <w:rFonts w:ascii="Calibri" w:eastAsia="Calibri" w:hAnsi="Calibri" w:cs="Calibri"/>
          <w:sz w:val="28"/>
          <w:szCs w:val="28"/>
        </w:rPr>
      </w:pPr>
    </w:p>
    <w:p w:rsidR="009B2355" w:rsidRPr="009B2355" w:rsidRDefault="009B2355" w:rsidP="009B235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4. </w:t>
      </w:r>
      <w:r w:rsidRPr="009B2355">
        <w:rPr>
          <w:rFonts w:ascii="Calibri" w:eastAsia="Calibri" w:hAnsi="Calibri" w:cs="Calibri"/>
          <w:sz w:val="28"/>
          <w:szCs w:val="28"/>
        </w:rPr>
        <w:t>Feasibility</w:t>
      </w:r>
    </w:p>
    <w:p w:rsidR="000E565A" w:rsidRDefault="009B2355" w:rsidP="009B2355">
      <w:pPr>
        <w:rPr>
          <w:ins w:id="115" w:author="Marian Mc Donnell" w:date="2014-10-16T14:55:00Z"/>
          <w:rFonts w:ascii="Calibri" w:eastAsia="Calibri" w:hAnsi="Calibri" w:cs="Calibri"/>
          <w:sz w:val="28"/>
          <w:szCs w:val="28"/>
        </w:rPr>
      </w:pPr>
      <w:r w:rsidRPr="009B2355">
        <w:rPr>
          <w:rFonts w:ascii="Calibri" w:eastAsia="Calibri" w:hAnsi="Calibri" w:cs="Calibri"/>
          <w:sz w:val="28"/>
          <w:szCs w:val="28"/>
        </w:rPr>
        <w:t xml:space="preserve">There are many problems with implementing a live web audio system. Most of the problems occur with </w:t>
      </w:r>
      <w:del w:id="116" w:author="Aaron Power" w:date="2014-10-17T14:52:00Z">
        <w:r w:rsidRPr="009B2355" w:rsidDel="001357B3">
          <w:rPr>
            <w:rFonts w:ascii="Calibri" w:eastAsia="Calibri" w:hAnsi="Calibri" w:cs="Calibri"/>
            <w:sz w:val="28"/>
            <w:szCs w:val="28"/>
          </w:rPr>
          <w:delText>NAT</w:delText>
        </w:r>
      </w:del>
      <w:ins w:id="117" w:author="Marian Mc Donnell" w:date="2014-10-16T14:54:00Z">
        <w:del w:id="118" w:author="Aaron Power" w:date="2014-10-17T14:52:00Z">
          <w:r w:rsidR="000E565A" w:rsidDel="001357B3">
            <w:rPr>
              <w:rFonts w:ascii="Calibri" w:eastAsia="Calibri" w:hAnsi="Calibri" w:cs="Calibri"/>
              <w:sz w:val="28"/>
              <w:szCs w:val="28"/>
            </w:rPr>
            <w:delText>(</w:delText>
          </w:r>
        </w:del>
      </w:ins>
      <w:ins w:id="119" w:author="Aaron Power" w:date="2014-10-17T14:52:00Z">
        <w:r w:rsidR="001357B3" w:rsidRPr="009B2355">
          <w:rPr>
            <w:rFonts w:ascii="Calibri" w:eastAsia="Calibri" w:hAnsi="Calibri" w:cs="Calibri"/>
            <w:sz w:val="28"/>
            <w:szCs w:val="28"/>
          </w:rPr>
          <w:t>NAT</w:t>
        </w:r>
        <w:r w:rsidR="001357B3">
          <w:rPr>
            <w:rFonts w:ascii="Calibri" w:eastAsia="Calibri" w:hAnsi="Calibri" w:cs="Calibri"/>
            <w:sz w:val="28"/>
            <w:szCs w:val="28"/>
          </w:rPr>
          <w:t xml:space="preserve"> (</w:t>
        </w:r>
      </w:ins>
      <w:ins w:id="120" w:author="Marian Mc Donnell" w:date="2014-10-16T14:54:00Z">
        <w:r w:rsidR="000E565A">
          <w:rPr>
            <w:rFonts w:ascii="Calibri" w:eastAsia="Calibri" w:hAnsi="Calibri" w:cs="Calibri"/>
            <w:sz w:val="28"/>
            <w:szCs w:val="28"/>
          </w:rPr>
          <w:t xml:space="preserve">Network Address </w:t>
        </w:r>
      </w:ins>
      <w:ins w:id="121" w:author="Aaron Power" w:date="2014-10-17T14:51:00Z">
        <w:r w:rsidR="001357B3">
          <w:rPr>
            <w:rFonts w:ascii="Calibri" w:eastAsia="Calibri" w:hAnsi="Calibri" w:cs="Calibri"/>
            <w:sz w:val="28"/>
            <w:szCs w:val="28"/>
          </w:rPr>
          <w:t xml:space="preserve">Translation). </w:t>
        </w:r>
      </w:ins>
      <w:ins w:id="122" w:author="Aaron Power" w:date="2014-10-17T14:52:00Z">
        <w:r w:rsidR="001357B3">
          <w:rPr>
            <w:rFonts w:ascii="Calibri" w:eastAsia="Calibri" w:hAnsi="Calibri" w:cs="Calibri"/>
            <w:sz w:val="28"/>
            <w:szCs w:val="28"/>
          </w:rPr>
          <w:t xml:space="preserve">The foremost use </w:t>
        </w:r>
        <w:r w:rsidR="001357B3">
          <w:rPr>
            <w:rFonts w:ascii="Calibri" w:eastAsia="Calibri" w:hAnsi="Calibri" w:cs="Calibri"/>
            <w:sz w:val="28"/>
            <w:szCs w:val="28"/>
          </w:rPr>
          <w:lastRenderedPageBreak/>
          <w:t xml:space="preserve">case is proxies. </w:t>
        </w:r>
      </w:ins>
      <w:ins w:id="123" w:author="Aaron Power" w:date="2014-10-17T14:54:00Z">
        <w:r w:rsidR="001357B3">
          <w:rPr>
            <w:rFonts w:ascii="Calibri" w:eastAsia="Calibri" w:hAnsi="Calibri" w:cs="Calibri"/>
            <w:sz w:val="28"/>
            <w:szCs w:val="28"/>
          </w:rPr>
          <w:t>The a</w:t>
        </w:r>
      </w:ins>
      <w:ins w:id="124" w:author="Aaron Power" w:date="2014-10-17T14:52:00Z">
        <w:r w:rsidR="001357B3">
          <w:rPr>
            <w:rFonts w:ascii="Calibri" w:eastAsia="Calibri" w:hAnsi="Calibri" w:cs="Calibri"/>
            <w:sz w:val="28"/>
            <w:szCs w:val="28"/>
          </w:rPr>
          <w:t>dditional</w:t>
        </w:r>
      </w:ins>
      <w:ins w:id="125" w:author="Aaron Power" w:date="2014-10-17T14:54:00Z">
        <w:r w:rsidR="001357B3">
          <w:rPr>
            <w:rFonts w:ascii="Calibri" w:eastAsia="Calibri" w:hAnsi="Calibri" w:cs="Calibri"/>
            <w:sz w:val="28"/>
            <w:szCs w:val="28"/>
          </w:rPr>
          <w:t xml:space="preserve"> work that would be</w:t>
        </w:r>
      </w:ins>
      <w:ins w:id="126" w:author="Aaron Power" w:date="2014-10-17T14:52:00Z">
        <w:r w:rsidR="001357B3">
          <w:rPr>
            <w:rFonts w:ascii="Calibri" w:eastAsia="Calibri" w:hAnsi="Calibri" w:cs="Calibri"/>
            <w:sz w:val="28"/>
            <w:szCs w:val="28"/>
          </w:rPr>
          <w:t xml:space="preserve"> </w:t>
        </w:r>
      </w:ins>
      <w:ins w:id="127" w:author="Aaron Power" w:date="2014-10-17T14:53:00Z">
        <w:r w:rsidR="001357B3">
          <w:rPr>
            <w:rFonts w:ascii="Calibri" w:eastAsia="Calibri" w:hAnsi="Calibri" w:cs="Calibri"/>
            <w:sz w:val="28"/>
            <w:szCs w:val="28"/>
          </w:rPr>
          <w:t xml:space="preserve">required for </w:t>
        </w:r>
      </w:ins>
      <w:ins w:id="128" w:author="Aaron Power" w:date="2014-10-17T14:52:00Z">
        <w:r w:rsidR="001357B3">
          <w:rPr>
            <w:rFonts w:ascii="Calibri" w:eastAsia="Calibri" w:hAnsi="Calibri" w:cs="Calibri"/>
            <w:sz w:val="28"/>
            <w:szCs w:val="28"/>
          </w:rPr>
          <w:t>this use case</w:t>
        </w:r>
      </w:ins>
      <w:ins w:id="129" w:author="Aaron Power" w:date="2014-10-17T14:53:00Z">
        <w:r w:rsidR="001357B3">
          <w:rPr>
            <w:rFonts w:ascii="Calibri" w:eastAsia="Calibri" w:hAnsi="Calibri" w:cs="Calibri"/>
            <w:sz w:val="28"/>
            <w:szCs w:val="28"/>
          </w:rPr>
          <w:t xml:space="preserve"> may be out of the scope of this project.</w:t>
        </w:r>
      </w:ins>
      <w:ins w:id="130" w:author="Marian Mc Donnell" w:date="2014-10-16T14:54:00Z">
        <w:del w:id="131" w:author="Aaron Power" w:date="2014-10-17T14:51:00Z">
          <w:r w:rsidR="000E565A" w:rsidDel="001357B3">
            <w:rPr>
              <w:rFonts w:ascii="Calibri" w:eastAsia="Calibri" w:hAnsi="Calibri" w:cs="Calibri"/>
              <w:sz w:val="28"/>
              <w:szCs w:val="28"/>
            </w:rPr>
            <w:delText xml:space="preserve">…) </w:delText>
          </w:r>
        </w:del>
      </w:ins>
      <w:ins w:id="132" w:author="Marian Mc Donnell" w:date="2014-10-16T14:57:00Z">
        <w:del w:id="133" w:author="Aaron Power" w:date="2014-10-17T14:52:00Z">
          <w:r w:rsidR="000E565A" w:rsidDel="001357B3">
            <w:rPr>
              <w:rFonts w:ascii="Calibri" w:eastAsia="Calibri" w:hAnsi="Calibri" w:cs="Calibri"/>
              <w:sz w:val="28"/>
              <w:szCs w:val="28"/>
            </w:rPr>
            <w:delText>Describe</w:delText>
          </w:r>
        </w:del>
      </w:ins>
      <w:ins w:id="134" w:author="Marian Mc Donnell" w:date="2014-10-16T14:55:00Z">
        <w:del w:id="135" w:author="Aaron Power" w:date="2014-10-17T14:52:00Z">
          <w:r w:rsidR="000E565A" w:rsidDel="001357B3">
            <w:rPr>
              <w:rFonts w:ascii="Calibri" w:eastAsia="Calibri" w:hAnsi="Calibri" w:cs="Calibri"/>
              <w:sz w:val="28"/>
              <w:szCs w:val="28"/>
            </w:rPr>
            <w:delText>…</w:delText>
          </w:r>
        </w:del>
      </w:ins>
    </w:p>
    <w:p w:rsidR="000E565A" w:rsidRDefault="009B2355" w:rsidP="009B2355">
      <w:pPr>
        <w:rPr>
          <w:ins w:id="136" w:author="Marian Mc Donnell" w:date="2014-10-16T14:57:00Z"/>
          <w:rFonts w:ascii="Calibri" w:eastAsia="Calibri" w:hAnsi="Calibri" w:cs="Calibri"/>
          <w:sz w:val="28"/>
          <w:szCs w:val="28"/>
        </w:rPr>
      </w:pPr>
      <w:del w:id="137" w:author="Marian Mc Donnell" w:date="2014-10-16T14:54:00Z">
        <w:r w:rsidRPr="009B2355" w:rsidDel="000E565A">
          <w:rPr>
            <w:rFonts w:ascii="Calibri" w:eastAsia="Calibri" w:hAnsi="Calibri" w:cs="Calibri"/>
            <w:sz w:val="28"/>
            <w:szCs w:val="28"/>
          </w:rPr>
          <w:delText>.</w:delText>
        </w:r>
      </w:del>
      <w:del w:id="138" w:author="Aaron Power" w:date="2014-10-17T14:54:00Z">
        <w:r w:rsidRPr="009B2355" w:rsidDel="001357B3">
          <w:rPr>
            <w:rFonts w:ascii="Calibri" w:eastAsia="Calibri" w:hAnsi="Calibri" w:cs="Calibri"/>
            <w:sz w:val="28"/>
            <w:szCs w:val="28"/>
          </w:rPr>
          <w:delText xml:space="preserve"> Most of these problems can be fixed with enough manual testing. </w:delText>
        </w:r>
      </w:del>
      <w:r w:rsidRPr="009B2355">
        <w:rPr>
          <w:rFonts w:ascii="Calibri" w:eastAsia="Calibri" w:hAnsi="Calibri" w:cs="Calibri"/>
          <w:sz w:val="28"/>
          <w:szCs w:val="28"/>
        </w:rPr>
        <w:t>The</w:t>
      </w:r>
      <w:ins w:id="139" w:author="Marian Mc Donnell" w:date="2014-10-16T14:56:00Z">
        <w:r w:rsidR="000E565A">
          <w:rPr>
            <w:rFonts w:ascii="Calibri" w:eastAsia="Calibri" w:hAnsi="Calibri" w:cs="Calibri"/>
            <w:sz w:val="28"/>
            <w:szCs w:val="28"/>
          </w:rPr>
          <w:t xml:space="preserve"> </w:t>
        </w:r>
      </w:ins>
      <w:ins w:id="140" w:author="Marian Mc Donnell" w:date="2014-10-16T14:57:00Z">
        <w:r w:rsidR="000E565A">
          <w:rPr>
            <w:rFonts w:ascii="Calibri" w:eastAsia="Calibri" w:hAnsi="Calibri" w:cs="Calibri"/>
            <w:sz w:val="28"/>
            <w:szCs w:val="28"/>
          </w:rPr>
          <w:t>main</w:t>
        </w:r>
      </w:ins>
      <w:r w:rsidRPr="009B2355">
        <w:rPr>
          <w:rFonts w:ascii="Calibri" w:eastAsia="Calibri" w:hAnsi="Calibri" w:cs="Calibri"/>
          <w:sz w:val="28"/>
          <w:szCs w:val="28"/>
        </w:rPr>
        <w:t xml:space="preserve"> project management </w:t>
      </w:r>
      <w:del w:id="141" w:author="Marian Mc Donnell" w:date="2014-10-16T14:57:00Z">
        <w:r w:rsidRPr="009B2355" w:rsidDel="000E565A">
          <w:rPr>
            <w:rFonts w:ascii="Calibri" w:eastAsia="Calibri" w:hAnsi="Calibri" w:cs="Calibri"/>
            <w:sz w:val="28"/>
            <w:szCs w:val="28"/>
          </w:rPr>
          <w:delText>risk</w:delText>
        </w:r>
      </w:del>
      <w:del w:id="142" w:author="Marian Mc Donnell" w:date="2014-10-16T14:56:00Z">
        <w:r w:rsidRPr="009B2355" w:rsidDel="000E565A">
          <w:rPr>
            <w:rFonts w:ascii="Calibri" w:eastAsia="Calibri" w:hAnsi="Calibri" w:cs="Calibri"/>
            <w:sz w:val="28"/>
            <w:szCs w:val="28"/>
          </w:rPr>
          <w:delText>s</w:delText>
        </w:r>
      </w:del>
      <w:ins w:id="143" w:author="Marian Mc Donnell" w:date="2014-10-16T14:57:00Z">
        <w:r w:rsidR="000E565A" w:rsidRPr="009B2355">
          <w:rPr>
            <w:rFonts w:ascii="Calibri" w:eastAsia="Calibri" w:hAnsi="Calibri" w:cs="Calibri"/>
            <w:sz w:val="28"/>
            <w:szCs w:val="28"/>
          </w:rPr>
          <w:t>risk</w:t>
        </w:r>
      </w:ins>
      <w:ins w:id="144" w:author="Marian Mc Donnell" w:date="2014-10-16T14:56:00Z">
        <w:r w:rsidR="000E565A">
          <w:rPr>
            <w:rFonts w:ascii="Calibri" w:eastAsia="Calibri" w:hAnsi="Calibri" w:cs="Calibri"/>
            <w:sz w:val="28"/>
            <w:szCs w:val="28"/>
          </w:rPr>
          <w:t xml:space="preserve"> that </w:t>
        </w:r>
      </w:ins>
      <w:del w:id="145" w:author="Marian Mc Donnell" w:date="2014-10-16T14:56:00Z">
        <w:r w:rsidRPr="009B2355" w:rsidDel="000E565A">
          <w:rPr>
            <w:rFonts w:ascii="Calibri" w:eastAsia="Calibri" w:hAnsi="Calibri" w:cs="Calibri"/>
            <w:sz w:val="28"/>
            <w:szCs w:val="28"/>
          </w:rPr>
          <w:delText xml:space="preserve"> stem from</w:delText>
        </w:r>
      </w:del>
      <w:del w:id="146" w:author="Marian Mc Donnell" w:date="2014-10-16T14:55:00Z">
        <w:r w:rsidR="00FC77ED" w:rsidDel="000E565A">
          <w:rPr>
            <w:rFonts w:ascii="Calibri" w:eastAsia="Calibri" w:hAnsi="Calibri" w:cs="Calibri"/>
            <w:sz w:val="28"/>
            <w:szCs w:val="28"/>
          </w:rPr>
          <w:delText xml:space="preserve"> is</w:delText>
        </w:r>
        <w:r w:rsidRPr="009B2355" w:rsidDel="000E565A">
          <w:rPr>
            <w:rFonts w:ascii="Calibri" w:eastAsia="Calibri" w:hAnsi="Calibri" w:cs="Calibri"/>
            <w:sz w:val="28"/>
            <w:szCs w:val="28"/>
          </w:rPr>
          <w:delText xml:space="preserve"> that</w:delText>
        </w:r>
      </w:del>
      <w:del w:id="147" w:author="Marian Mc Donnell" w:date="2014-10-16T14:56:00Z">
        <w:r w:rsidRPr="009B2355" w:rsidDel="000E565A">
          <w:rPr>
            <w:rFonts w:ascii="Calibri" w:eastAsia="Calibri" w:hAnsi="Calibri" w:cs="Calibri"/>
            <w:sz w:val="28"/>
            <w:szCs w:val="28"/>
          </w:rPr>
          <w:delText xml:space="preserve"> </w:delText>
        </w:r>
      </w:del>
      <w:r w:rsidRPr="009B2355">
        <w:rPr>
          <w:rFonts w:ascii="Calibri" w:eastAsia="Calibri" w:hAnsi="Calibri" w:cs="Calibri"/>
          <w:sz w:val="28"/>
          <w:szCs w:val="28"/>
        </w:rPr>
        <w:t>only two people</w:t>
      </w:r>
      <w:r w:rsidR="00FC77ED">
        <w:rPr>
          <w:rFonts w:ascii="Calibri" w:eastAsia="Calibri" w:hAnsi="Calibri" w:cs="Calibri"/>
          <w:sz w:val="28"/>
          <w:szCs w:val="28"/>
        </w:rPr>
        <w:t xml:space="preserve"> are developing this project</w:t>
      </w:r>
      <w:ins w:id="148" w:author="Marian Mc Donnell" w:date="2014-10-16T14:56:00Z">
        <w:r w:rsidR="000E565A">
          <w:rPr>
            <w:rFonts w:ascii="Calibri" w:eastAsia="Calibri" w:hAnsi="Calibri" w:cs="Calibri"/>
            <w:sz w:val="28"/>
            <w:szCs w:val="28"/>
          </w:rPr>
          <w:t xml:space="preserve">. They </w:t>
        </w:r>
      </w:ins>
      <w:del w:id="149" w:author="Marian Mc Donnell" w:date="2014-10-16T14:56:00Z">
        <w:r w:rsidRPr="009B2355" w:rsidDel="000E565A">
          <w:rPr>
            <w:rFonts w:ascii="Calibri" w:eastAsia="Calibri" w:hAnsi="Calibri" w:cs="Calibri"/>
            <w:sz w:val="28"/>
            <w:szCs w:val="28"/>
          </w:rPr>
          <w:delText xml:space="preserve"> and thus</w:delText>
        </w:r>
      </w:del>
      <w:ins w:id="150" w:author="Marian Mc Donnell" w:date="2014-10-16T14:55:00Z">
        <w:r w:rsidR="000E565A">
          <w:rPr>
            <w:rFonts w:ascii="Calibri" w:eastAsia="Calibri" w:hAnsi="Calibri" w:cs="Calibri"/>
            <w:sz w:val="28"/>
            <w:szCs w:val="28"/>
          </w:rPr>
          <w:t xml:space="preserve"> will be</w:t>
        </w:r>
      </w:ins>
      <w:r w:rsidRPr="009B2355">
        <w:rPr>
          <w:rFonts w:ascii="Calibri" w:eastAsia="Calibri" w:hAnsi="Calibri" w:cs="Calibri"/>
          <w:sz w:val="28"/>
          <w:szCs w:val="28"/>
        </w:rPr>
        <w:t xml:space="preserve"> very dependent on one another to make sure </w:t>
      </w:r>
      <w:r w:rsidR="00FC77ED">
        <w:rPr>
          <w:rFonts w:ascii="Calibri" w:eastAsia="Calibri" w:hAnsi="Calibri" w:cs="Calibri"/>
          <w:sz w:val="28"/>
          <w:szCs w:val="28"/>
        </w:rPr>
        <w:t>the</w:t>
      </w:r>
      <w:r w:rsidRPr="009B2355">
        <w:rPr>
          <w:rFonts w:ascii="Calibri" w:eastAsia="Calibri" w:hAnsi="Calibri" w:cs="Calibri"/>
          <w:sz w:val="28"/>
          <w:szCs w:val="28"/>
        </w:rPr>
        <w:t xml:space="preserve"> sides of the project work in tandem with </w:t>
      </w:r>
      <w:r w:rsidR="00FC77ED" w:rsidRPr="009B2355">
        <w:rPr>
          <w:rFonts w:ascii="Calibri" w:eastAsia="Calibri" w:hAnsi="Calibri" w:cs="Calibri"/>
          <w:sz w:val="28"/>
          <w:szCs w:val="28"/>
        </w:rPr>
        <w:t>each other</w:t>
      </w:r>
      <w:ins w:id="151" w:author="Marian Mc Donnell" w:date="2014-10-16T14:57:00Z">
        <w:r w:rsidR="000E565A">
          <w:rPr>
            <w:rFonts w:ascii="Calibri" w:eastAsia="Calibri" w:hAnsi="Calibri" w:cs="Calibri"/>
            <w:sz w:val="28"/>
            <w:szCs w:val="28"/>
          </w:rPr>
          <w:t xml:space="preserve">. </w:t>
        </w:r>
      </w:ins>
      <w:del w:id="152" w:author="Marian Mc Donnell" w:date="2014-10-16T14:57:00Z">
        <w:r w:rsidRPr="009B2355" w:rsidDel="000E565A">
          <w:rPr>
            <w:rFonts w:ascii="Calibri" w:eastAsia="Calibri" w:hAnsi="Calibri" w:cs="Calibri"/>
            <w:sz w:val="28"/>
            <w:szCs w:val="28"/>
          </w:rPr>
          <w:delText xml:space="preserve"> and i</w:delText>
        </w:r>
      </w:del>
      <w:ins w:id="153" w:author="Marian Mc Donnell" w:date="2014-10-16T14:57:00Z">
        <w:r w:rsidR="000E565A">
          <w:rPr>
            <w:rFonts w:ascii="Calibri" w:eastAsia="Calibri" w:hAnsi="Calibri" w:cs="Calibri"/>
            <w:sz w:val="28"/>
            <w:szCs w:val="28"/>
          </w:rPr>
          <w:t>I</w:t>
        </w:r>
      </w:ins>
      <w:r w:rsidRPr="009B2355">
        <w:rPr>
          <w:rFonts w:ascii="Calibri" w:eastAsia="Calibri" w:hAnsi="Calibri" w:cs="Calibri"/>
          <w:sz w:val="28"/>
          <w:szCs w:val="28"/>
        </w:rPr>
        <w:t>f one of</w:t>
      </w:r>
      <w:ins w:id="154" w:author="Marian Mc Donnell" w:date="2014-10-16T14:57:00Z">
        <w:r w:rsidR="000E565A">
          <w:rPr>
            <w:rFonts w:ascii="Calibri" w:eastAsia="Calibri" w:hAnsi="Calibri" w:cs="Calibri"/>
            <w:sz w:val="28"/>
            <w:szCs w:val="28"/>
          </w:rPr>
          <w:t xml:space="preserve"> the </w:t>
        </w:r>
      </w:ins>
      <w:ins w:id="155" w:author="Marian Mc Donnell" w:date="2014-10-16T14:58:00Z">
        <w:r w:rsidR="000E565A">
          <w:rPr>
            <w:rFonts w:ascii="Calibri" w:eastAsia="Calibri" w:hAnsi="Calibri" w:cs="Calibri"/>
            <w:sz w:val="28"/>
            <w:szCs w:val="28"/>
          </w:rPr>
          <w:t>project</w:t>
        </w:r>
      </w:ins>
      <w:ins w:id="156" w:author="Marian Mc Donnell" w:date="2014-10-16T14:57:00Z">
        <w:r w:rsidR="000E565A">
          <w:rPr>
            <w:rFonts w:ascii="Calibri" w:eastAsia="Calibri" w:hAnsi="Calibri" w:cs="Calibri"/>
            <w:sz w:val="28"/>
            <w:szCs w:val="28"/>
          </w:rPr>
          <w:t xml:space="preserve"> team</w:t>
        </w:r>
      </w:ins>
      <w:del w:id="157" w:author="Marian Mc Donnell" w:date="2014-10-16T14:57:00Z">
        <w:r w:rsidRPr="009B2355" w:rsidDel="000E565A">
          <w:rPr>
            <w:rFonts w:ascii="Calibri" w:eastAsia="Calibri" w:hAnsi="Calibri" w:cs="Calibri"/>
            <w:sz w:val="28"/>
            <w:szCs w:val="28"/>
          </w:rPr>
          <w:delText xml:space="preserve"> us</w:delText>
        </w:r>
      </w:del>
      <w:r w:rsidRPr="009B2355">
        <w:rPr>
          <w:rFonts w:ascii="Calibri" w:eastAsia="Calibri" w:hAnsi="Calibri" w:cs="Calibri"/>
          <w:sz w:val="28"/>
          <w:szCs w:val="28"/>
        </w:rPr>
        <w:t xml:space="preserve"> is not able to finish the work in time</w:t>
      </w:r>
      <w:ins w:id="158" w:author="Marian Mc Donnell" w:date="2014-10-16T14:57:00Z">
        <w:r w:rsidR="000E565A">
          <w:rPr>
            <w:rFonts w:ascii="Calibri" w:eastAsia="Calibri" w:hAnsi="Calibri" w:cs="Calibri"/>
            <w:sz w:val="28"/>
            <w:szCs w:val="28"/>
          </w:rPr>
          <w:t>,</w:t>
        </w:r>
      </w:ins>
      <w:r w:rsidRPr="009B2355">
        <w:rPr>
          <w:rFonts w:ascii="Calibri" w:eastAsia="Calibri" w:hAnsi="Calibri" w:cs="Calibri"/>
          <w:sz w:val="28"/>
          <w:szCs w:val="28"/>
        </w:rPr>
        <w:t xml:space="preserve"> it would hinder the entire </w:t>
      </w:r>
      <w:r w:rsidR="00FC77ED" w:rsidRPr="009B2355">
        <w:rPr>
          <w:rFonts w:ascii="Calibri" w:eastAsia="Calibri" w:hAnsi="Calibri" w:cs="Calibri"/>
          <w:sz w:val="28"/>
          <w:szCs w:val="28"/>
        </w:rPr>
        <w:t>project</w:t>
      </w:r>
      <w:r w:rsidRPr="009B2355">
        <w:rPr>
          <w:rFonts w:ascii="Calibri" w:eastAsia="Calibri" w:hAnsi="Calibri" w:cs="Calibri"/>
          <w:sz w:val="28"/>
          <w:szCs w:val="28"/>
        </w:rPr>
        <w:t xml:space="preserve">. </w:t>
      </w:r>
      <w:r w:rsidR="00FC77ED" w:rsidRPr="009B2355">
        <w:rPr>
          <w:rFonts w:ascii="Calibri" w:eastAsia="Calibri" w:hAnsi="Calibri" w:cs="Calibri"/>
          <w:sz w:val="28"/>
          <w:szCs w:val="28"/>
        </w:rPr>
        <w:t>This</w:t>
      </w:r>
      <w:r w:rsidRPr="009B2355">
        <w:rPr>
          <w:rFonts w:ascii="Calibri" w:eastAsia="Calibri" w:hAnsi="Calibri" w:cs="Calibri"/>
          <w:sz w:val="28"/>
          <w:szCs w:val="28"/>
        </w:rPr>
        <w:t xml:space="preserve"> will solved by additional meetings to </w:t>
      </w:r>
      <w:r w:rsidR="00FC77ED">
        <w:rPr>
          <w:rFonts w:ascii="Calibri" w:eastAsia="Calibri" w:hAnsi="Calibri" w:cs="Calibri"/>
          <w:sz w:val="28"/>
          <w:szCs w:val="28"/>
        </w:rPr>
        <w:t>the</w:t>
      </w:r>
      <w:r w:rsidRPr="009B2355">
        <w:rPr>
          <w:rFonts w:ascii="Calibri" w:eastAsia="Calibri" w:hAnsi="Calibri" w:cs="Calibri"/>
          <w:sz w:val="28"/>
          <w:szCs w:val="28"/>
        </w:rPr>
        <w:t xml:space="preserve"> supervisor meeting to make sure that </w:t>
      </w:r>
      <w:r w:rsidR="00FC77ED">
        <w:rPr>
          <w:rFonts w:ascii="Calibri" w:eastAsia="Calibri" w:hAnsi="Calibri" w:cs="Calibri"/>
          <w:sz w:val="28"/>
          <w:szCs w:val="28"/>
        </w:rPr>
        <w:t>the project stays</w:t>
      </w:r>
      <w:r w:rsidRPr="009B2355">
        <w:rPr>
          <w:rFonts w:ascii="Calibri" w:eastAsia="Calibri" w:hAnsi="Calibri" w:cs="Calibri"/>
          <w:sz w:val="28"/>
          <w:szCs w:val="28"/>
        </w:rPr>
        <w:t xml:space="preserve"> on track. </w:t>
      </w:r>
    </w:p>
    <w:p w:rsidR="009B2355" w:rsidRPr="009B2355" w:rsidRDefault="00FC77ED" w:rsidP="009B235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project</w:t>
      </w:r>
      <w:r w:rsidR="009B2355" w:rsidRPr="009B2355">
        <w:rPr>
          <w:rFonts w:ascii="Calibri" w:eastAsia="Calibri" w:hAnsi="Calibri" w:cs="Calibri"/>
          <w:sz w:val="28"/>
          <w:szCs w:val="28"/>
        </w:rPr>
        <w:t xml:space="preserve"> will also</w:t>
      </w:r>
      <w:r>
        <w:rPr>
          <w:rFonts w:ascii="Calibri" w:eastAsia="Calibri" w:hAnsi="Calibri" w:cs="Calibri"/>
          <w:sz w:val="28"/>
          <w:szCs w:val="28"/>
        </w:rPr>
        <w:t xml:space="preserve"> be using</w:t>
      </w:r>
      <w:r w:rsidR="009B2355" w:rsidRPr="009B2355">
        <w:rPr>
          <w:rFonts w:ascii="Calibri" w:eastAsia="Calibri" w:hAnsi="Calibri" w:cs="Calibri"/>
          <w:sz w:val="28"/>
          <w:szCs w:val="28"/>
        </w:rPr>
        <w:t xml:space="preserve"> GitHub to ensure that </w:t>
      </w:r>
      <w:r>
        <w:rPr>
          <w:rFonts w:ascii="Calibri" w:eastAsia="Calibri" w:hAnsi="Calibri" w:cs="Calibri"/>
          <w:sz w:val="28"/>
          <w:szCs w:val="28"/>
        </w:rPr>
        <w:t>the code being run is</w:t>
      </w:r>
      <w:r w:rsidR="009B2355" w:rsidRPr="009B2355">
        <w:rPr>
          <w:rFonts w:ascii="Calibri" w:eastAsia="Calibri" w:hAnsi="Calibri" w:cs="Calibri"/>
          <w:sz w:val="28"/>
          <w:szCs w:val="28"/>
        </w:rPr>
        <w:t xml:space="preserve"> </w:t>
      </w:r>
      <w:ins w:id="159" w:author="Marian Mc Donnell" w:date="2014-10-16T14:58:00Z">
        <w:r w:rsidR="000E565A">
          <w:rPr>
            <w:rFonts w:ascii="Calibri" w:eastAsia="Calibri" w:hAnsi="Calibri" w:cs="Calibri"/>
            <w:sz w:val="28"/>
            <w:szCs w:val="28"/>
          </w:rPr>
          <w:t xml:space="preserve">the </w:t>
        </w:r>
      </w:ins>
      <w:r w:rsidR="009B2355" w:rsidRPr="009B2355">
        <w:rPr>
          <w:rFonts w:ascii="Calibri" w:eastAsia="Calibri" w:hAnsi="Calibri" w:cs="Calibri"/>
          <w:sz w:val="28"/>
          <w:szCs w:val="28"/>
        </w:rPr>
        <w:t xml:space="preserve">latest code developed. This solves the problem </w:t>
      </w:r>
      <w:r>
        <w:rPr>
          <w:rFonts w:ascii="Calibri" w:eastAsia="Calibri" w:hAnsi="Calibri" w:cs="Calibri"/>
          <w:sz w:val="28"/>
          <w:szCs w:val="28"/>
        </w:rPr>
        <w:t>of the project developers being</w:t>
      </w:r>
      <w:r w:rsidR="009B2355" w:rsidRPr="009B2355">
        <w:rPr>
          <w:rFonts w:ascii="Calibri" w:eastAsia="Calibri" w:hAnsi="Calibri" w:cs="Calibri"/>
          <w:sz w:val="28"/>
          <w:szCs w:val="28"/>
        </w:rPr>
        <w:t xml:space="preserve"> both located quite a distance from </w:t>
      </w:r>
      <w:r w:rsidRPr="009B2355">
        <w:rPr>
          <w:rFonts w:ascii="Calibri" w:eastAsia="Calibri" w:hAnsi="Calibri" w:cs="Calibri"/>
          <w:sz w:val="28"/>
          <w:szCs w:val="28"/>
        </w:rPr>
        <w:t xml:space="preserve">each </w:t>
      </w:r>
      <w:del w:id="160" w:author="Marian Mc Donnell" w:date="2014-10-16T15:00:00Z">
        <w:r w:rsidRPr="009B2355" w:rsidDel="00B15A38">
          <w:rPr>
            <w:rFonts w:ascii="Calibri" w:eastAsia="Calibri" w:hAnsi="Calibri" w:cs="Calibri"/>
            <w:sz w:val="28"/>
            <w:szCs w:val="28"/>
          </w:rPr>
          <w:delText>other</w:delText>
        </w:r>
      </w:del>
      <w:del w:id="161" w:author="Marian Mc Donnell" w:date="2014-10-16T14:59:00Z">
        <w:r w:rsidR="009B2355" w:rsidRPr="009B2355" w:rsidDel="00B15A38">
          <w:rPr>
            <w:rFonts w:ascii="Calibri" w:eastAsia="Calibri" w:hAnsi="Calibri" w:cs="Calibri"/>
            <w:sz w:val="28"/>
            <w:szCs w:val="28"/>
          </w:rPr>
          <w:delText xml:space="preserve"> and j</w:delText>
        </w:r>
      </w:del>
      <w:del w:id="162" w:author="Marian Mc Donnell" w:date="2014-10-16T15:00:00Z">
        <w:r w:rsidR="009B2355" w:rsidRPr="009B2355" w:rsidDel="00B15A38">
          <w:rPr>
            <w:rFonts w:ascii="Calibri" w:eastAsia="Calibri" w:hAnsi="Calibri" w:cs="Calibri"/>
            <w:sz w:val="28"/>
            <w:szCs w:val="28"/>
          </w:rPr>
          <w:delText>ust</w:delText>
        </w:r>
      </w:del>
      <w:ins w:id="163" w:author="Marian Mc Donnell" w:date="2014-10-16T15:00:00Z">
        <w:r w:rsidR="00B15A38" w:rsidRPr="009B2355">
          <w:rPr>
            <w:rFonts w:ascii="Calibri" w:eastAsia="Calibri" w:hAnsi="Calibri" w:cs="Calibri"/>
            <w:sz w:val="28"/>
            <w:szCs w:val="28"/>
          </w:rPr>
          <w:t>other</w:t>
        </w:r>
        <w:r w:rsidR="00B15A38">
          <w:rPr>
            <w:rFonts w:ascii="Calibri" w:eastAsia="Calibri" w:hAnsi="Calibri" w:cs="Calibri"/>
            <w:sz w:val="28"/>
            <w:szCs w:val="28"/>
          </w:rPr>
          <w:t>. Just</w:t>
        </w:r>
      </w:ins>
      <w:r w:rsidR="009B2355" w:rsidRPr="009B2355">
        <w:rPr>
          <w:rFonts w:ascii="Calibri" w:eastAsia="Calibri" w:hAnsi="Calibri" w:cs="Calibri"/>
          <w:sz w:val="28"/>
          <w:szCs w:val="28"/>
        </w:rPr>
        <w:t xml:space="preserve"> manually </w:t>
      </w:r>
      <w:ins w:id="164" w:author="Marian Mc Donnell" w:date="2014-10-16T14:59:00Z">
        <w:r w:rsidR="00B15A38">
          <w:rPr>
            <w:rFonts w:ascii="Calibri" w:eastAsia="Calibri" w:hAnsi="Calibri" w:cs="Calibri"/>
            <w:sz w:val="28"/>
            <w:szCs w:val="28"/>
          </w:rPr>
          <w:t xml:space="preserve">exchanging </w:t>
        </w:r>
      </w:ins>
      <w:del w:id="165" w:author="Marian Mc Donnell" w:date="2014-10-16T14:59:00Z">
        <w:r w:rsidR="009B2355" w:rsidRPr="009B2355" w:rsidDel="00B15A38">
          <w:rPr>
            <w:rFonts w:ascii="Calibri" w:eastAsia="Calibri" w:hAnsi="Calibri" w:cs="Calibri"/>
            <w:sz w:val="28"/>
            <w:szCs w:val="28"/>
          </w:rPr>
          <w:delText xml:space="preserve">sending over </w:delText>
        </w:r>
      </w:del>
      <w:r w:rsidR="009B2355" w:rsidRPr="009B2355">
        <w:rPr>
          <w:rFonts w:ascii="Calibri" w:eastAsia="Calibri" w:hAnsi="Calibri" w:cs="Calibri"/>
          <w:sz w:val="28"/>
          <w:szCs w:val="28"/>
        </w:rPr>
        <w:t xml:space="preserve">files every change over </w:t>
      </w:r>
      <w:del w:id="166" w:author="Marian Mc Donnell" w:date="2014-10-16T14:59:00Z">
        <w:r w:rsidR="009B2355" w:rsidRPr="009B2355" w:rsidDel="00B15A38">
          <w:rPr>
            <w:rFonts w:ascii="Calibri" w:eastAsia="Calibri" w:hAnsi="Calibri" w:cs="Calibri"/>
            <w:sz w:val="28"/>
            <w:szCs w:val="28"/>
          </w:rPr>
          <w:delText>a</w:delText>
        </w:r>
      </w:del>
      <w:r w:rsidR="009B2355" w:rsidRPr="009B2355">
        <w:rPr>
          <w:rFonts w:ascii="Calibri" w:eastAsia="Calibri" w:hAnsi="Calibri" w:cs="Calibri"/>
          <w:sz w:val="28"/>
          <w:szCs w:val="28"/>
        </w:rPr>
        <w:t xml:space="preserve"> emails and such would be tedious.</w:t>
      </w:r>
    </w:p>
    <w:p w:rsidR="009B2355" w:rsidRPr="009B2355" w:rsidRDefault="009B2355" w:rsidP="009B2355">
      <w:pPr>
        <w:rPr>
          <w:rFonts w:ascii="Calibri" w:eastAsia="Calibri" w:hAnsi="Calibri" w:cs="Calibri"/>
          <w:sz w:val="28"/>
          <w:szCs w:val="28"/>
        </w:rPr>
      </w:pPr>
    </w:p>
    <w:p w:rsidR="009B2355" w:rsidRPr="009B2355" w:rsidRDefault="009B2355" w:rsidP="009B235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5. </w:t>
      </w:r>
      <w:r w:rsidRPr="009B2355">
        <w:rPr>
          <w:rFonts w:ascii="Calibri" w:eastAsia="Calibri" w:hAnsi="Calibri" w:cs="Calibri"/>
          <w:sz w:val="28"/>
          <w:szCs w:val="28"/>
        </w:rPr>
        <w:t>Tests</w:t>
      </w:r>
    </w:p>
    <w:p w:rsidR="009B2355" w:rsidDel="00063419" w:rsidRDefault="009B2355" w:rsidP="009B2355">
      <w:pPr>
        <w:rPr>
          <w:ins w:id="167" w:author="Marian Mc Donnell" w:date="2014-10-16T15:02:00Z"/>
          <w:del w:id="168" w:author="Aaron Power" w:date="2014-10-17T14:56:00Z"/>
          <w:rFonts w:ascii="Calibri" w:eastAsia="Calibri" w:hAnsi="Calibri" w:cs="Calibri"/>
          <w:sz w:val="28"/>
          <w:szCs w:val="28"/>
        </w:rPr>
      </w:pPr>
      <w:r w:rsidRPr="009B2355">
        <w:rPr>
          <w:rFonts w:ascii="Calibri" w:eastAsia="Calibri" w:hAnsi="Calibri" w:cs="Calibri"/>
          <w:sz w:val="28"/>
          <w:szCs w:val="28"/>
        </w:rPr>
        <w:t xml:space="preserve">Most of </w:t>
      </w:r>
      <w:r w:rsidR="00C3154B">
        <w:rPr>
          <w:rFonts w:ascii="Calibri" w:eastAsia="Calibri" w:hAnsi="Calibri" w:cs="Calibri"/>
          <w:sz w:val="28"/>
          <w:szCs w:val="28"/>
        </w:rPr>
        <w:t>the</w:t>
      </w:r>
      <w:r w:rsidRPr="009B2355">
        <w:rPr>
          <w:rFonts w:ascii="Calibri" w:eastAsia="Calibri" w:hAnsi="Calibri" w:cs="Calibri"/>
          <w:sz w:val="28"/>
          <w:szCs w:val="28"/>
        </w:rPr>
        <w:t xml:space="preserve"> tests will be unit tests. </w:t>
      </w:r>
      <w:del w:id="169" w:author="Marian Mc Donnell" w:date="2014-10-16T15:00:00Z">
        <w:r w:rsidRPr="009B2355" w:rsidDel="00B15A38">
          <w:rPr>
            <w:rFonts w:ascii="Calibri" w:eastAsia="Calibri" w:hAnsi="Calibri" w:cs="Calibri"/>
            <w:sz w:val="28"/>
            <w:szCs w:val="28"/>
          </w:rPr>
          <w:delText>For t</w:delText>
        </w:r>
      </w:del>
      <w:ins w:id="170" w:author="Marian Mc Donnell" w:date="2014-10-16T15:00:00Z">
        <w:r w:rsidR="00B15A38">
          <w:rPr>
            <w:rFonts w:ascii="Calibri" w:eastAsia="Calibri" w:hAnsi="Calibri" w:cs="Calibri"/>
            <w:sz w:val="28"/>
            <w:szCs w:val="28"/>
          </w:rPr>
          <w:t>T</w:t>
        </w:r>
      </w:ins>
      <w:r w:rsidRPr="009B2355">
        <w:rPr>
          <w:rFonts w:ascii="Calibri" w:eastAsia="Calibri" w:hAnsi="Calibri" w:cs="Calibri"/>
          <w:sz w:val="28"/>
          <w:szCs w:val="28"/>
        </w:rPr>
        <w:t xml:space="preserve">he server side will </w:t>
      </w:r>
      <w:r>
        <w:rPr>
          <w:rFonts w:ascii="Calibri" w:eastAsia="Calibri" w:hAnsi="Calibri" w:cs="Calibri"/>
          <w:sz w:val="28"/>
          <w:szCs w:val="28"/>
        </w:rPr>
        <w:t>be using jasmine</w:t>
      </w:r>
      <w:ins w:id="171" w:author="Marian Mc Donnell" w:date="2014-10-16T15:01:00Z">
        <w:r w:rsidR="00B15A38">
          <w:rPr>
            <w:rFonts w:ascii="Calibri" w:eastAsia="Calibri" w:hAnsi="Calibri" w:cs="Calibri"/>
            <w:sz w:val="28"/>
            <w:szCs w:val="28"/>
          </w:rPr>
          <w:t xml:space="preserve"> node</w:t>
        </w:r>
      </w:ins>
      <w:r>
        <w:rPr>
          <w:rFonts w:ascii="Calibri" w:eastAsia="Calibri" w:hAnsi="Calibri" w:cs="Calibri"/>
          <w:sz w:val="28"/>
          <w:szCs w:val="28"/>
        </w:rPr>
        <w:t>.</w:t>
      </w:r>
      <w:ins w:id="172" w:author="Marian Mc Donnell" w:date="2014-10-16T15:02:00Z">
        <w:r w:rsidR="00B15A38">
          <w:rPr>
            <w:rFonts w:ascii="Calibri" w:eastAsia="Calibri" w:hAnsi="Calibri" w:cs="Calibri"/>
            <w:sz w:val="28"/>
            <w:szCs w:val="28"/>
          </w:rPr>
          <w:t xml:space="preserve"> </w:t>
        </w:r>
      </w:ins>
      <w:del w:id="173" w:author="Marian Mc Donnell" w:date="2014-10-16T15:01:00Z">
        <w:r w:rsidDel="00B15A38">
          <w:rPr>
            <w:rFonts w:ascii="Calibri" w:eastAsia="Calibri" w:hAnsi="Calibri" w:cs="Calibri"/>
            <w:sz w:val="28"/>
            <w:szCs w:val="28"/>
          </w:rPr>
          <w:delText xml:space="preserve"> </w:delText>
        </w:r>
        <w:r w:rsidR="00FC77ED" w:rsidDel="00B15A38">
          <w:rPr>
            <w:rFonts w:ascii="Calibri" w:eastAsia="Calibri" w:hAnsi="Calibri" w:cs="Calibri"/>
            <w:sz w:val="28"/>
            <w:szCs w:val="28"/>
          </w:rPr>
          <w:delText>F</w:delText>
        </w:r>
        <w:r w:rsidDel="00B15A38">
          <w:rPr>
            <w:rFonts w:ascii="Calibri" w:eastAsia="Calibri" w:hAnsi="Calibri" w:cs="Calibri"/>
            <w:sz w:val="28"/>
            <w:szCs w:val="28"/>
          </w:rPr>
          <w:delText>or t</w:delText>
        </w:r>
      </w:del>
      <w:ins w:id="174" w:author="Marian Mc Donnell" w:date="2014-10-16T15:01:00Z">
        <w:r w:rsidR="00B15A38">
          <w:rPr>
            <w:rFonts w:ascii="Calibri" w:eastAsia="Calibri" w:hAnsi="Calibri" w:cs="Calibri"/>
            <w:sz w:val="28"/>
            <w:szCs w:val="28"/>
          </w:rPr>
          <w:t>T</w:t>
        </w:r>
      </w:ins>
      <w:r>
        <w:rPr>
          <w:rFonts w:ascii="Calibri" w:eastAsia="Calibri" w:hAnsi="Calibri" w:cs="Calibri"/>
          <w:sz w:val="28"/>
          <w:szCs w:val="28"/>
        </w:rPr>
        <w:t>he cli</w:t>
      </w:r>
      <w:r w:rsidRPr="009B2355">
        <w:rPr>
          <w:rFonts w:ascii="Calibri" w:eastAsia="Calibri" w:hAnsi="Calibri" w:cs="Calibri"/>
          <w:sz w:val="28"/>
          <w:szCs w:val="28"/>
        </w:rPr>
        <w:t xml:space="preserve">ent side will </w:t>
      </w:r>
      <w:ins w:id="175" w:author="Marian Mc Donnell" w:date="2014-10-16T15:01:00Z">
        <w:r w:rsidR="00B15A38">
          <w:rPr>
            <w:rFonts w:ascii="Calibri" w:eastAsia="Calibri" w:hAnsi="Calibri" w:cs="Calibri"/>
            <w:sz w:val="28"/>
            <w:szCs w:val="28"/>
          </w:rPr>
          <w:t xml:space="preserve">using </w:t>
        </w:r>
      </w:ins>
      <w:del w:id="176" w:author="Marian Mc Donnell" w:date="2014-10-16T15:01:00Z">
        <w:r w:rsidRPr="009B2355" w:rsidDel="00B15A38">
          <w:rPr>
            <w:rFonts w:ascii="Calibri" w:eastAsia="Calibri" w:hAnsi="Calibri" w:cs="Calibri"/>
            <w:sz w:val="28"/>
            <w:szCs w:val="28"/>
          </w:rPr>
          <w:delText xml:space="preserve">be using </w:delText>
        </w:r>
      </w:del>
      <w:r w:rsidRPr="009B2355">
        <w:rPr>
          <w:rFonts w:ascii="Calibri" w:eastAsia="Calibri" w:hAnsi="Calibri" w:cs="Calibri"/>
          <w:sz w:val="28"/>
          <w:szCs w:val="28"/>
        </w:rPr>
        <w:t xml:space="preserve">Protractor.JS.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del w:id="177" w:author="Marian Mc Donnell" w:date="2014-10-16T15:01:00Z">
        <w:r w:rsidDel="00B15A38">
          <w:rPr>
            <w:rFonts w:ascii="Calibri" w:eastAsia="Calibri" w:hAnsi="Calibri" w:cs="Calibri"/>
            <w:sz w:val="28"/>
            <w:szCs w:val="28"/>
          </w:rPr>
          <w:delText>Although s</w:delText>
        </w:r>
      </w:del>
      <w:ins w:id="178" w:author="Marian Mc Donnell" w:date="2014-10-16T15:01:00Z">
        <w:r w:rsidR="00B15A38">
          <w:rPr>
            <w:rFonts w:ascii="Calibri" w:eastAsia="Calibri" w:hAnsi="Calibri" w:cs="Calibri"/>
            <w:sz w:val="28"/>
            <w:szCs w:val="28"/>
          </w:rPr>
          <w:t>S</w:t>
        </w:r>
      </w:ins>
      <w:r>
        <w:rPr>
          <w:rFonts w:ascii="Calibri" w:eastAsia="Calibri" w:hAnsi="Calibri" w:cs="Calibri"/>
          <w:sz w:val="28"/>
          <w:szCs w:val="28"/>
        </w:rPr>
        <w:t xml:space="preserve">ome tests will have to be done manually as </w:t>
      </w:r>
      <w:r w:rsidR="00BC3A6C">
        <w:rPr>
          <w:rFonts w:ascii="Calibri" w:eastAsia="Calibri" w:hAnsi="Calibri" w:cs="Calibri"/>
          <w:sz w:val="28"/>
          <w:szCs w:val="28"/>
        </w:rPr>
        <w:t>it is not possible to</w:t>
      </w:r>
      <w:r>
        <w:rPr>
          <w:rFonts w:ascii="Calibri" w:eastAsia="Calibri" w:hAnsi="Calibri" w:cs="Calibri"/>
          <w:sz w:val="28"/>
          <w:szCs w:val="28"/>
        </w:rPr>
        <w:t xml:space="preserve"> unit test how audio sounds or whether it is to</w:t>
      </w:r>
      <w:ins w:id="179" w:author="Marian Mc Donnell" w:date="2014-10-16T15:02:00Z">
        <w:r w:rsidR="00B15A38">
          <w:rPr>
            <w:rFonts w:ascii="Calibri" w:eastAsia="Calibri" w:hAnsi="Calibri" w:cs="Calibri"/>
            <w:sz w:val="28"/>
            <w:szCs w:val="28"/>
          </w:rPr>
          <w:t xml:space="preserve"> </w:t>
        </w:r>
      </w:ins>
      <w:ins w:id="180" w:author="Marian Mc Donnell" w:date="2014-10-16T15:01:00Z">
        <w:r w:rsidR="00B15A38">
          <w:rPr>
            <w:rFonts w:ascii="Calibri" w:eastAsia="Calibri" w:hAnsi="Calibri" w:cs="Calibri"/>
            <w:sz w:val="28"/>
            <w:szCs w:val="28"/>
          </w:rPr>
          <w:t>up to standard</w:t>
        </w:r>
      </w:ins>
      <w:del w:id="181" w:author="Marian Mc Donnell" w:date="2014-10-16T15:01:00Z">
        <w:r w:rsidDel="00B15A38">
          <w:rPr>
            <w:rFonts w:ascii="Calibri" w:eastAsia="Calibri" w:hAnsi="Calibri" w:cs="Calibri"/>
            <w:sz w:val="28"/>
            <w:szCs w:val="28"/>
          </w:rPr>
          <w:delText xml:space="preserve"> the standard we expect</w:delText>
        </w:r>
      </w:del>
      <w:r>
        <w:rPr>
          <w:rFonts w:ascii="Calibri" w:eastAsia="Calibri" w:hAnsi="Calibri" w:cs="Calibri"/>
          <w:sz w:val="28"/>
          <w:szCs w:val="28"/>
        </w:rPr>
        <w:t xml:space="preserve">. </w:t>
      </w:r>
      <w:r w:rsidR="00BC3A6C"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nit test</w:t>
      </w:r>
      <w:r w:rsidR="00BC3A6C">
        <w:rPr>
          <w:rFonts w:ascii="Calibri" w:eastAsia="Calibri" w:hAnsi="Calibri" w:cs="Calibri"/>
          <w:sz w:val="28"/>
          <w:szCs w:val="28"/>
        </w:rPr>
        <w:t>ing can only detect whethe</w:t>
      </w:r>
      <w:bookmarkStart w:id="182" w:name="_GoBack"/>
      <w:bookmarkEnd w:id="182"/>
      <w:r w:rsidR="00BC3A6C">
        <w:rPr>
          <w:rFonts w:ascii="Calibri" w:eastAsia="Calibri" w:hAnsi="Calibri" w:cs="Calibri"/>
          <w:sz w:val="28"/>
          <w:szCs w:val="28"/>
        </w:rPr>
        <w:t>r the client has</w:t>
      </w:r>
      <w:r>
        <w:rPr>
          <w:rFonts w:ascii="Calibri" w:eastAsia="Calibri" w:hAnsi="Calibri" w:cs="Calibri"/>
          <w:sz w:val="28"/>
          <w:szCs w:val="28"/>
        </w:rPr>
        <w:t xml:space="preserve"> received the data.</w:t>
      </w:r>
      <w:ins w:id="183" w:author="Aaron Power" w:date="2014-10-17T14:57:00Z">
        <w:r w:rsidR="00063419">
          <w:rPr>
            <w:rFonts w:ascii="Calibri" w:eastAsia="Calibri" w:hAnsi="Calibri" w:cs="Calibri"/>
            <w:sz w:val="28"/>
            <w:szCs w:val="28"/>
          </w:rPr>
          <w:t xml:space="preserve"> Usability testing would also be required in order to ensure the user is using the system as expected.</w:t>
        </w:r>
      </w:ins>
    </w:p>
    <w:p w:rsidR="00B15A38" w:rsidDel="00063419" w:rsidRDefault="00B15A38" w:rsidP="009B2355">
      <w:pPr>
        <w:rPr>
          <w:ins w:id="184" w:author="Marian Mc Donnell" w:date="2014-10-16T15:02:00Z"/>
          <w:del w:id="185" w:author="Aaron Power" w:date="2014-10-17T14:56:00Z"/>
          <w:rFonts w:ascii="Calibri" w:eastAsia="Calibri" w:hAnsi="Calibri" w:cs="Calibri"/>
          <w:sz w:val="28"/>
          <w:szCs w:val="28"/>
        </w:rPr>
      </w:pPr>
    </w:p>
    <w:p w:rsidR="00B15A38" w:rsidRPr="009B2355" w:rsidRDefault="00B15A38" w:rsidP="00063419">
      <w:pPr>
        <w:rPr>
          <w:sz w:val="28"/>
          <w:szCs w:val="28"/>
        </w:rPr>
      </w:pPr>
      <w:ins w:id="186" w:author="Marian Mc Donnell" w:date="2014-10-16T15:02:00Z">
        <w:del w:id="187" w:author="Aaron Power" w:date="2014-10-17T14:56:00Z">
          <w:r w:rsidDel="00063419">
            <w:rPr>
              <w:rFonts w:ascii="Calibri" w:eastAsia="Calibri" w:hAnsi="Calibri" w:cs="Calibri"/>
              <w:sz w:val="28"/>
              <w:szCs w:val="28"/>
            </w:rPr>
            <w:delText>User tests</w:delText>
          </w:r>
        </w:del>
      </w:ins>
    </w:p>
    <w:p w:rsidR="00FE0319" w:rsidRPr="009B2355" w:rsidRDefault="00FE0319" w:rsidP="009850A2">
      <w:pPr>
        <w:jc w:val="both"/>
        <w:rPr>
          <w:sz w:val="28"/>
          <w:szCs w:val="28"/>
        </w:rPr>
      </w:pPr>
    </w:p>
    <w:sectPr w:rsidR="00FE0319" w:rsidRPr="009B23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4A4" w:rsidRDefault="00F634A4" w:rsidP="00FE0319">
      <w:pPr>
        <w:spacing w:after="0" w:line="240" w:lineRule="auto"/>
      </w:pPr>
      <w:r>
        <w:separator/>
      </w:r>
    </w:p>
  </w:endnote>
  <w:endnote w:type="continuationSeparator" w:id="0">
    <w:p w:rsidR="00F634A4" w:rsidRDefault="00F634A4" w:rsidP="00FE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4A4" w:rsidRDefault="00F634A4" w:rsidP="00FE0319">
      <w:pPr>
        <w:spacing w:after="0" w:line="240" w:lineRule="auto"/>
      </w:pPr>
      <w:r>
        <w:separator/>
      </w:r>
    </w:p>
  </w:footnote>
  <w:footnote w:type="continuationSeparator" w:id="0">
    <w:p w:rsidR="00F634A4" w:rsidRDefault="00F634A4" w:rsidP="00FE0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319" w:rsidRDefault="00A67A8E">
    <w:pPr>
      <w:pStyle w:val="Header"/>
    </w:pPr>
    <w:r>
      <w:t>MM Project Year 3</w:t>
    </w:r>
    <w:r>
      <w:tab/>
    </w:r>
    <w:r>
      <w:tab/>
      <w:t>DL131/DL143</w:t>
    </w:r>
  </w:p>
  <w:p w:rsidR="00A67A8E" w:rsidRDefault="00A67A8E">
    <w:pPr>
      <w:pStyle w:val="Header"/>
    </w:pPr>
    <w:r>
      <w:t>Requirements Document</w:t>
    </w:r>
    <w:r>
      <w:tab/>
    </w:r>
    <w:r>
      <w:tab/>
      <w:t>Jonathan Browne &amp; Aaron Power</w:t>
    </w:r>
  </w:p>
  <w:p w:rsidR="00FE0319" w:rsidRDefault="00FE03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22810"/>
    <w:multiLevelType w:val="hybridMultilevel"/>
    <w:tmpl w:val="AD3C7DE2"/>
    <w:lvl w:ilvl="0" w:tplc="7D746B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an Mc Donnell">
    <w15:presenceInfo w15:providerId="AD" w15:userId="S-1-5-21-919279780-963706352-1372195005-1262"/>
  </w15:person>
  <w15:person w15:author="Aaron Power">
    <w15:presenceInfo w15:providerId="AD" w15:userId="S-1-5-21-919279780-963706352-1372195005-261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E5"/>
    <w:rsid w:val="00063419"/>
    <w:rsid w:val="000750E5"/>
    <w:rsid w:val="000B293F"/>
    <w:rsid w:val="000E565A"/>
    <w:rsid w:val="000E68F9"/>
    <w:rsid w:val="001357B3"/>
    <w:rsid w:val="00526253"/>
    <w:rsid w:val="00797F33"/>
    <w:rsid w:val="008C6482"/>
    <w:rsid w:val="009850A2"/>
    <w:rsid w:val="009B2355"/>
    <w:rsid w:val="00A67A8E"/>
    <w:rsid w:val="00B15A38"/>
    <w:rsid w:val="00BC3A6C"/>
    <w:rsid w:val="00C3154B"/>
    <w:rsid w:val="00C43E66"/>
    <w:rsid w:val="00CA2211"/>
    <w:rsid w:val="00CC22A5"/>
    <w:rsid w:val="00D73A52"/>
    <w:rsid w:val="00DC7DD7"/>
    <w:rsid w:val="00DE2060"/>
    <w:rsid w:val="00E23A8D"/>
    <w:rsid w:val="00E81450"/>
    <w:rsid w:val="00F634A4"/>
    <w:rsid w:val="00FC77ED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C446C-16D2-4DCC-8FA9-E6CAC27B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1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0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31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31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E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E6B9F-0556-4FC0-9E66-DA9570DD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Power</dc:creator>
  <cp:lastModifiedBy>Aaron Power</cp:lastModifiedBy>
  <cp:revision>5</cp:revision>
  <dcterms:created xsi:type="dcterms:W3CDTF">2014-10-16T13:37:00Z</dcterms:created>
  <dcterms:modified xsi:type="dcterms:W3CDTF">2014-10-17T13:59:00Z</dcterms:modified>
</cp:coreProperties>
</file>